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BD5" w14:textId="77FF7607" w:rsidR="00315B2B" w:rsidRPr="00AF39DE" w:rsidRDefault="00F6430A" w:rsidP="00817E5D">
      <w:pPr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 xml:space="preserve">Untargeted Metabolomic Analysis of Gestationally Matched </w:t>
      </w:r>
      <w:r w:rsidR="00D6786D" w:rsidRPr="00AF39DE">
        <w:rPr>
          <w:rFonts w:ascii="Arial" w:hAnsi="Arial" w:cs="Arial"/>
          <w:b/>
          <w:sz w:val="22"/>
          <w:szCs w:val="22"/>
        </w:rPr>
        <w:t>H</w:t>
      </w:r>
      <w:r w:rsidR="00C21792" w:rsidRPr="00AF39DE">
        <w:rPr>
          <w:rFonts w:ascii="Arial" w:hAnsi="Arial" w:cs="Arial"/>
          <w:b/>
          <w:sz w:val="22"/>
          <w:szCs w:val="22"/>
        </w:rPr>
        <w:t>uman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 and </w:t>
      </w:r>
      <w:r w:rsidR="00D6786D" w:rsidRPr="00AF39DE">
        <w:rPr>
          <w:rFonts w:ascii="Arial" w:hAnsi="Arial" w:cs="Arial"/>
          <w:b/>
          <w:sz w:val="22"/>
          <w:szCs w:val="22"/>
        </w:rPr>
        <w:t>B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ovine </w:t>
      </w:r>
      <w:r w:rsidR="00D6786D" w:rsidRPr="00AF39DE">
        <w:rPr>
          <w:rFonts w:ascii="Arial" w:hAnsi="Arial" w:cs="Arial"/>
          <w:b/>
          <w:sz w:val="22"/>
          <w:szCs w:val="22"/>
        </w:rPr>
        <w:t>M</w:t>
      </w:r>
      <w:r w:rsidR="00C21792" w:rsidRPr="00AF39DE">
        <w:rPr>
          <w:rFonts w:ascii="Arial" w:hAnsi="Arial" w:cs="Arial"/>
          <w:b/>
          <w:sz w:val="22"/>
          <w:szCs w:val="22"/>
        </w:rPr>
        <w:t xml:space="preserve">ilk </w:t>
      </w:r>
      <w:r w:rsidRPr="00AF39DE">
        <w:rPr>
          <w:rFonts w:ascii="Arial" w:hAnsi="Arial" w:cs="Arial"/>
          <w:b/>
          <w:sz w:val="22"/>
          <w:szCs w:val="22"/>
        </w:rPr>
        <w:t xml:space="preserve">samples 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at 2-weeks </w:t>
      </w:r>
      <w:r w:rsidR="00D6786D" w:rsidRPr="00AF39DE">
        <w:rPr>
          <w:rFonts w:ascii="Arial" w:hAnsi="Arial" w:cs="Arial"/>
          <w:b/>
          <w:sz w:val="22"/>
          <w:szCs w:val="22"/>
        </w:rPr>
        <w:t>P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ostnatal  </w:t>
      </w:r>
      <w:r w:rsidR="000808D0" w:rsidRPr="00AF39DE">
        <w:rPr>
          <w:rFonts w:ascii="Arial" w:hAnsi="Arial" w:cs="Arial"/>
          <w:b/>
          <w:sz w:val="22"/>
          <w:szCs w:val="22"/>
        </w:rPr>
        <w:t xml:space="preserve"> </w:t>
      </w:r>
      <w:r w:rsidR="001328D5" w:rsidRPr="00AF39DE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39DE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0436BFAC" w:rsidR="00A60936" w:rsidRPr="00AF39DE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r w:rsidRPr="00AF39DE">
        <w:rPr>
          <w:rFonts w:ascii="Arial" w:eastAsia="Arial" w:hAnsi="Arial" w:cs="Arial"/>
          <w:sz w:val="22"/>
          <w:szCs w:val="22"/>
        </w:rPr>
        <w:t>Dominick J. Lemas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 xml:space="preserve">, PhD; </w:t>
      </w:r>
      <w:proofErr w:type="spellStart"/>
      <w:r w:rsidRPr="00AF39DE">
        <w:rPr>
          <w:rFonts w:ascii="Arial" w:eastAsia="Arial" w:hAnsi="Arial" w:cs="Arial"/>
          <w:sz w:val="22"/>
          <w:szCs w:val="22"/>
        </w:rPr>
        <w:t>Xinsong</w:t>
      </w:r>
      <w:proofErr w:type="spellEnd"/>
      <w:r w:rsidRPr="00AF39DE">
        <w:rPr>
          <w:rFonts w:ascii="Arial" w:eastAsia="Arial" w:hAnsi="Arial" w:cs="Arial"/>
          <w:sz w:val="22"/>
          <w:szCs w:val="22"/>
        </w:rPr>
        <w:t xml:space="preserve"> Du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>;</w:t>
      </w:r>
      <w:r w:rsidR="00447912" w:rsidRPr="00AF39DE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F39DE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39DE">
        <w:rPr>
          <w:rFonts w:ascii="Arial" w:eastAsia="Arial" w:hAnsi="Arial" w:cs="Arial"/>
          <w:sz w:val="22"/>
          <w:szCs w:val="22"/>
        </w:rPr>
        <w:t xml:space="preserve">, </w:t>
      </w:r>
      <w:ins w:id="0" w:author="Du,Xinsong" w:date="2020-01-31T09:57:00Z">
        <w:r w:rsidR="00C22C1C">
          <w:rPr>
            <w:rFonts w:ascii="Arial" w:eastAsia="Arial" w:hAnsi="Arial" w:cs="Arial"/>
            <w:sz w:val="22"/>
            <w:szCs w:val="22"/>
          </w:rPr>
          <w:t>Marina Magalh</w:t>
        </w:r>
      </w:ins>
      <w:ins w:id="1" w:author="Du,Xinsong" w:date="2020-01-31T09:58:00Z">
        <w:r w:rsidR="00C22C1C">
          <w:rPr>
            <w:rFonts w:ascii="Tahoma" w:eastAsia="Arial" w:hAnsi="Tahoma" w:cs="Tahoma"/>
            <w:sz w:val="22"/>
            <w:szCs w:val="22"/>
          </w:rPr>
          <w:t>ã</w:t>
        </w:r>
      </w:ins>
      <w:ins w:id="2" w:author="Du,Xinsong" w:date="2020-01-31T09:57:00Z">
        <w:r w:rsidR="00C22C1C">
          <w:rPr>
            <w:rFonts w:ascii="Arial" w:eastAsia="Arial" w:hAnsi="Arial" w:cs="Arial"/>
            <w:sz w:val="22"/>
            <w:szCs w:val="22"/>
          </w:rPr>
          <w:t>es</w:t>
        </w:r>
      </w:ins>
      <w:ins w:id="3" w:author="Du,Xinsong" w:date="2020-01-31T09:58:00Z">
        <w:r w:rsidR="00C22C1C" w:rsidRPr="00C22C1C">
          <w:rPr>
            <w:rFonts w:ascii="Arial" w:eastAsia="Arial" w:hAnsi="Arial" w:cs="Arial"/>
            <w:sz w:val="22"/>
            <w:szCs w:val="22"/>
            <w:vertAlign w:val="superscript"/>
            <w:rPrChange w:id="4" w:author="Du,Xinsong" w:date="2020-01-31T09:58:00Z">
              <w:rPr>
                <w:rFonts w:ascii="Arial" w:eastAsia="Arial" w:hAnsi="Arial" w:cs="Arial"/>
                <w:sz w:val="22"/>
                <w:szCs w:val="22"/>
              </w:rPr>
            </w:rPrChange>
          </w:rPr>
          <w:t>6</w:t>
        </w:r>
        <w:r w:rsidR="00C22C1C">
          <w:rPr>
            <w:rFonts w:ascii="Arial" w:eastAsia="Arial" w:hAnsi="Arial" w:cs="Arial"/>
            <w:sz w:val="22"/>
            <w:szCs w:val="22"/>
          </w:rPr>
          <w:t xml:space="preserve">; </w:t>
        </w:r>
      </w:ins>
      <w:ins w:id="5" w:author="Du,Xinsong" w:date="2020-01-31T10:02:00Z">
        <w:r w:rsidR="00F16834">
          <w:rPr>
            <w:rFonts w:ascii="Arial" w:eastAsia="Arial" w:hAnsi="Arial" w:cs="Arial"/>
            <w:sz w:val="22"/>
            <w:szCs w:val="22"/>
          </w:rPr>
          <w:t>Larissa Lapicca</w:t>
        </w:r>
        <w:r w:rsidR="00F16834" w:rsidRPr="005553EA">
          <w:rPr>
            <w:rFonts w:ascii="Arial" w:eastAsia="Arial" w:hAnsi="Arial" w:cs="Arial"/>
            <w:sz w:val="22"/>
            <w:szCs w:val="22"/>
            <w:vertAlign w:val="superscript"/>
          </w:rPr>
          <w:t>6</w:t>
        </w:r>
        <w:r w:rsidR="00F16834">
          <w:rPr>
            <w:rFonts w:ascii="Arial" w:eastAsia="Arial" w:hAnsi="Arial" w:cs="Arial"/>
            <w:sz w:val="22"/>
            <w:szCs w:val="22"/>
          </w:rPr>
          <w:t xml:space="preserve">; </w:t>
        </w:r>
      </w:ins>
      <w:r w:rsidRPr="00AF39DE">
        <w:rPr>
          <w:rFonts w:ascii="Arial" w:eastAsia="Arial" w:hAnsi="Arial" w:cs="Arial"/>
          <w:sz w:val="22"/>
          <w:szCs w:val="22"/>
        </w:rPr>
        <w:t>Alex</w:t>
      </w:r>
      <w:r w:rsidR="00E10B5D" w:rsidRPr="00AF39DE">
        <w:rPr>
          <w:rFonts w:ascii="Arial" w:eastAsia="Arial" w:hAnsi="Arial" w:cs="Arial"/>
          <w:sz w:val="22"/>
          <w:szCs w:val="22"/>
        </w:rPr>
        <w:t>ander</w:t>
      </w:r>
      <w:r w:rsidRPr="00AF39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F39DE">
        <w:rPr>
          <w:rFonts w:ascii="Arial" w:eastAsia="Arial" w:hAnsi="Arial" w:cs="Arial"/>
          <w:sz w:val="22"/>
          <w:szCs w:val="22"/>
        </w:rPr>
        <w:t>Kirpich</w:t>
      </w:r>
      <w:proofErr w:type="spellEnd"/>
      <w:r w:rsidRPr="00AF39DE">
        <w:rPr>
          <w:rFonts w:ascii="Arial" w:eastAsia="Arial" w:hAnsi="Arial" w:cs="Arial"/>
          <w:sz w:val="22"/>
          <w:szCs w:val="22"/>
        </w:rPr>
        <w:t>, PhD</w:t>
      </w:r>
      <w:r w:rsidR="00447912" w:rsidRPr="00AF39DE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F39DE">
        <w:rPr>
          <w:rFonts w:ascii="Arial" w:eastAsia="Arial" w:hAnsi="Arial" w:cs="Arial"/>
          <w:sz w:val="22"/>
          <w:szCs w:val="22"/>
        </w:rPr>
        <w:t>; Magda Francois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>; Nicole Cacho, DO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39DE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>; Leslie Parker, PhD, ARNP</w:t>
      </w:r>
      <w:ins w:id="6" w:author="Du,Xinsong" w:date="2020-01-31T10:01:00Z">
        <w:r w:rsidR="00F16834">
          <w:rPr>
            <w:rFonts w:ascii="Arial" w:eastAsia="Arial" w:hAnsi="Arial" w:cs="Arial"/>
            <w:sz w:val="22"/>
            <w:szCs w:val="22"/>
            <w:vertAlign w:val="superscript"/>
          </w:rPr>
          <w:t>6</w:t>
        </w:r>
      </w:ins>
      <w:del w:id="7" w:author="Du,Xinsong" w:date="2020-01-31T10:01:00Z">
        <w:r w:rsidR="00AE6906" w:rsidRPr="00AF39DE" w:rsidDel="00F16834">
          <w:rPr>
            <w:rFonts w:ascii="Arial" w:eastAsia="Arial" w:hAnsi="Arial" w:cs="Arial"/>
            <w:sz w:val="22"/>
            <w:szCs w:val="22"/>
            <w:vertAlign w:val="superscript"/>
          </w:rPr>
          <w:delText>4</w:delText>
        </w:r>
      </w:del>
      <w:r w:rsidRPr="00AF39DE">
        <w:rPr>
          <w:rFonts w:ascii="Arial" w:eastAsia="Arial" w:hAnsi="Arial" w:cs="Arial"/>
          <w:sz w:val="22"/>
          <w:szCs w:val="22"/>
        </w:rPr>
        <w:t>; Josef Neu, MD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39DE">
        <w:rPr>
          <w:rFonts w:ascii="Arial" w:eastAsia="Arial" w:hAnsi="Arial" w:cs="Arial"/>
          <w:sz w:val="22"/>
          <w:szCs w:val="22"/>
        </w:rPr>
        <w:t>;</w:t>
      </w:r>
      <w:r w:rsidR="00447912" w:rsidRPr="00AF39DE">
        <w:rPr>
          <w:rFonts w:ascii="Arial" w:eastAsia="Arial" w:hAnsi="Arial" w:cs="Arial"/>
          <w:sz w:val="22"/>
          <w:szCs w:val="22"/>
        </w:rPr>
        <w:t xml:space="preserve"> Jimena Laporta, PhD</w:t>
      </w:r>
      <w:r w:rsidR="00390125" w:rsidRPr="00AF39DE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39DE">
        <w:rPr>
          <w:rFonts w:ascii="Arial" w:eastAsia="Arial" w:hAnsi="Arial" w:cs="Arial"/>
          <w:sz w:val="22"/>
          <w:szCs w:val="22"/>
        </w:rPr>
        <w:t>,</w:t>
      </w:r>
      <w:r w:rsidRPr="00AF39DE">
        <w:rPr>
          <w:rFonts w:ascii="Arial" w:eastAsia="Arial" w:hAnsi="Arial" w:cs="Arial"/>
          <w:sz w:val="22"/>
          <w:szCs w:val="22"/>
        </w:rPr>
        <w:t xml:space="preserve"> Timothy Garrett, PhD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5</w:t>
      </w:r>
      <w:r w:rsidR="00345CC4" w:rsidRPr="00AF39DE"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</w:p>
    <w:p w14:paraId="68F043E6" w14:textId="77777777" w:rsidR="008A3D9C" w:rsidRPr="00AF39DE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39DE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39DE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39D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39DE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39DE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39DE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39DE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39D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39DE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1DCF09A0" w:rsidR="00AE6906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ins w:id="8" w:author="Du,Xinsong" w:date="2020-01-31T09:59:00Z"/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39DE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2AB0F048" w14:textId="3C07D1B5" w:rsidR="000254A6" w:rsidRPr="000254A6" w:rsidRDefault="000254A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sz w:val="22"/>
          <w:szCs w:val="22"/>
          <w:rPrChange w:id="9" w:author="Du,Xinsong" w:date="2020-01-31T09:59:00Z">
            <w:rPr>
              <w:rFonts w:ascii="Arial" w:hAnsi="Arial" w:cs="Arial"/>
              <w:b/>
              <w:sz w:val="22"/>
              <w:szCs w:val="22"/>
            </w:rPr>
          </w:rPrChange>
        </w:rPr>
      </w:pPr>
      <w:ins w:id="10" w:author="Du,Xinsong" w:date="2020-01-31T09:59:00Z">
        <w:r>
          <w:rPr>
            <w:rFonts w:ascii="Arial" w:hAnsi="Arial" w:cs="Arial"/>
            <w:sz w:val="22"/>
            <w:szCs w:val="22"/>
            <w:vertAlign w:val="superscript"/>
          </w:rPr>
          <w:t>6</w:t>
        </w:r>
        <w:r w:rsidRPr="00AF39DE">
          <w:rPr>
            <w:rFonts w:ascii="Arial" w:hAnsi="Arial" w:cs="Arial"/>
            <w:sz w:val="22"/>
            <w:szCs w:val="22"/>
          </w:rPr>
          <w:t xml:space="preserve"> Department of </w:t>
        </w:r>
      </w:ins>
      <w:ins w:id="11" w:author="Du,Xinsong" w:date="2020-01-31T10:00:00Z">
        <w:r>
          <w:rPr>
            <w:rFonts w:ascii="Arial" w:hAnsi="Arial" w:cs="Arial"/>
            <w:sz w:val="22"/>
            <w:szCs w:val="22"/>
          </w:rPr>
          <w:t>Behavioral Nursing Science</w:t>
        </w:r>
      </w:ins>
      <w:ins w:id="12" w:author="Du,Xinsong" w:date="2020-01-31T09:59:00Z">
        <w:r w:rsidRPr="00AF39DE">
          <w:rPr>
            <w:rFonts w:ascii="Arial" w:hAnsi="Arial" w:cs="Arial"/>
            <w:sz w:val="22"/>
            <w:szCs w:val="22"/>
          </w:rPr>
          <w:t xml:space="preserve">, College of </w:t>
        </w:r>
      </w:ins>
      <w:ins w:id="13" w:author="Du,Xinsong" w:date="2020-01-31T10:00:00Z">
        <w:r>
          <w:rPr>
            <w:rFonts w:ascii="Arial" w:hAnsi="Arial" w:cs="Arial"/>
            <w:sz w:val="22"/>
            <w:szCs w:val="22"/>
          </w:rPr>
          <w:t>Nursing</w:t>
        </w:r>
      </w:ins>
      <w:ins w:id="14" w:author="Du,Xinsong" w:date="2020-01-31T09:59:00Z">
        <w:r w:rsidRPr="00AF39DE">
          <w:rPr>
            <w:rFonts w:ascii="Arial" w:hAnsi="Arial" w:cs="Arial"/>
            <w:sz w:val="22"/>
            <w:szCs w:val="22"/>
          </w:rPr>
          <w:t>, University of Florida</w:t>
        </w:r>
      </w:ins>
    </w:p>
    <w:p w14:paraId="4EB5E139" w14:textId="73C577A9" w:rsidR="008A3D9C" w:rsidRPr="00AF39DE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39DE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39DE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39D799E5" w14:textId="53A23C26" w:rsidR="006B3A9E" w:rsidRPr="00AF39D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Background</w:t>
      </w:r>
      <w:r w:rsidR="008D357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>H</w:t>
      </w:r>
      <w:r w:rsidR="009D7024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39DE">
        <w:rPr>
          <w:rFonts w:ascii="Arial" w:hAnsi="Arial" w:cs="Arial"/>
          <w:sz w:val="22"/>
          <w:szCs w:val="22"/>
          <w:shd w:val="clear" w:color="auto" w:fill="FFFFFF"/>
        </w:rPr>
        <w:t>is the ideal nutrition source for infant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development during the first year of life</w:t>
      </w:r>
      <w:r w:rsidR="00565414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Epidemiological data demonstrates that </w:t>
      </w:r>
      <w:r w:rsidR="00017E60" w:rsidRPr="00AF39DE">
        <w:rPr>
          <w:rFonts w:ascii="Arial" w:hAnsi="Arial" w:cs="Arial"/>
          <w:sz w:val="22"/>
          <w:szCs w:val="22"/>
          <w:shd w:val="clear" w:color="auto" w:fill="FFFFFF"/>
        </w:rPr>
        <w:t>bovine whole milk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is often substituted for human milk during the first 12-months of life and may be associated with adverse infant outcomes</w:t>
      </w:r>
      <w:r w:rsidR="006835C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38D0FC94" w14:textId="77777777" w:rsidR="006B3A9E" w:rsidRPr="00AF39DE" w:rsidRDefault="006B3A9E" w:rsidP="00565414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4EF6460" w14:textId="78DC93E7" w:rsidR="008D3572" w:rsidRPr="00AF39D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Objective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39DE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39DE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to identify unique and overlapping metabolites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that may impact infant health outcomes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0004C114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r w:rsidR="00DD7E6A" w:rsidRPr="00AF39DE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r w:rsidR="00733C03" w:rsidRPr="00AF39DE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>) was collected at 2-weeks postpartum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 from n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ormal weight m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others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(pre-pregnant BMI&lt;25kg/m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2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delivered vaginally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r w:rsidR="00F328DB" w:rsidRPr="00AF39DE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>) was collected 2-weeks postpartum from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normal weight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primiparous Holstein </w:t>
      </w:r>
      <w:r w:rsidR="0005515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cows.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D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airy cattle were housed in sand-bedded, shaded barns with access to fans and water soakers and fed a common transition cow total mixed ration.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was completed on all 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ilk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Metabolomic 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analysis 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n open-source</w:t>
      </w:r>
      <w:r w:rsidR="00B644E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containerized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Data processing was completed using </w:t>
      </w:r>
      <w:proofErr w:type="spellStart"/>
      <w:r w:rsidR="003B5770" w:rsidRPr="00AF39DE">
        <w:rPr>
          <w:rFonts w:ascii="Arial" w:hAnsi="Arial" w:cs="Arial"/>
          <w:sz w:val="22"/>
          <w:szCs w:val="22"/>
          <w:shd w:val="clear" w:color="auto" w:fill="FFFFFF"/>
        </w:rPr>
        <w:t>MZmine</w:t>
      </w:r>
      <w:proofErr w:type="spellEnd"/>
      <w:r w:rsidR="00AF39DE">
        <w:rPr>
          <w:rFonts w:ascii="Arial" w:hAnsi="Arial" w:cs="Arial"/>
          <w:sz w:val="22"/>
          <w:szCs w:val="22"/>
          <w:shd w:val="clear" w:color="auto" w:fill="FFFFFF"/>
        </w:rPr>
        <w:t>, mummichog</w:t>
      </w:r>
      <w:r w:rsidR="003B5770" w:rsidRPr="00AF39DE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C70894" w:rsidRPr="00AF39DE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A32ED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r w:rsidR="003B577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were used for </w:t>
      </w:r>
      <w:r w:rsidR="00C70894" w:rsidRPr="00AF39DE">
        <w:rPr>
          <w:rFonts w:ascii="Arial" w:hAnsi="Arial" w:cs="Arial"/>
          <w:sz w:val="22"/>
          <w:szCs w:val="22"/>
          <w:shd w:val="clear" w:color="auto" w:fill="FFFFFF"/>
        </w:rPr>
        <w:t>statistical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0F9F8B7B" w:rsidR="008D3572" w:rsidRPr="00AF39DE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We detected </w:t>
      </w:r>
      <w:r w:rsidR="00F328D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716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metabolomic features 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in human </w:t>
      </w:r>
      <w:r w:rsidR="00BF3624" w:rsidRPr="00AF39DE">
        <w:rPr>
          <w:rFonts w:ascii="Arial" w:hAnsi="Arial" w:cs="Arial"/>
          <w:sz w:val="22"/>
          <w:szCs w:val="22"/>
          <w:shd w:val="clear" w:color="auto" w:fill="FFFFFF"/>
        </w:rPr>
        <w:t>and bovine milk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after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quality control</w:t>
      </w:r>
      <w:r w:rsidR="002019E7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B00A98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>Our analysis also revealed that 43% (312) of metabolomics features were present in both human and bovine milk, 23% (167) of metabolomics features were unique to human milk and 33% (</w:t>
      </w:r>
      <w:r w:rsidR="00703B15" w:rsidRPr="00AF39DE">
        <w:rPr>
          <w:rFonts w:ascii="Arial" w:hAnsi="Arial" w:cs="Arial"/>
          <w:sz w:val="22"/>
          <w:szCs w:val="22"/>
          <w:shd w:val="clear" w:color="auto" w:fill="FFFFFF"/>
        </w:rPr>
        <w:t>237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) of metabolomics features </w:t>
      </w:r>
      <w:r w:rsidR="00703B15" w:rsidRPr="00AF39DE">
        <w:rPr>
          <w:rFonts w:ascii="Arial" w:hAnsi="Arial" w:cs="Arial"/>
          <w:sz w:val="22"/>
          <w:szCs w:val="22"/>
          <w:shd w:val="clear" w:color="auto" w:fill="FFFFFF"/>
        </w:rPr>
        <w:t>existed only in bovine milk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samples. Pathway analysis revealed that</w:t>
      </w:r>
      <w:r w:rsidR="00BE7B49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sialic acid </w:t>
      </w:r>
      <w:del w:id="15" w:author="Du,Xinsong" w:date="2020-01-31T09:59:00Z">
        <w:r w:rsidR="00AF39DE" w:rsidDel="000254A6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(p=0.0002) </w:delText>
        </w:r>
      </w:del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and glycosphingolipid metabolism </w:t>
      </w:r>
      <w:commentRangeStart w:id="16"/>
      <w:commentRangeStart w:id="17"/>
      <w:r w:rsidR="00AF39DE">
        <w:rPr>
          <w:rFonts w:ascii="Arial" w:hAnsi="Arial" w:cs="Arial"/>
          <w:sz w:val="22"/>
          <w:szCs w:val="22"/>
          <w:shd w:val="clear" w:color="auto" w:fill="FFFFFF"/>
        </w:rPr>
        <w:t>(p</w:t>
      </w:r>
      <w:ins w:id="18" w:author="Du,Xinsong" w:date="2020-01-31T09:59:00Z">
        <w:r w:rsidR="000254A6">
          <w:rPr>
            <w:rFonts w:ascii="Arial" w:hAnsi="Arial" w:cs="Arial"/>
            <w:sz w:val="22"/>
            <w:szCs w:val="22"/>
            <w:shd w:val="clear" w:color="auto" w:fill="FFFFFF"/>
          </w:rPr>
          <w:t>&lt;</w:t>
        </w:r>
      </w:ins>
      <w:del w:id="19" w:author="Du,Xinsong" w:date="2020-01-31T09:59:00Z">
        <w:r w:rsidR="00AF39DE" w:rsidDel="000254A6">
          <w:rPr>
            <w:rFonts w:ascii="Arial" w:hAnsi="Arial" w:cs="Arial"/>
            <w:sz w:val="22"/>
            <w:szCs w:val="22"/>
            <w:shd w:val="clear" w:color="auto" w:fill="FFFFFF"/>
          </w:rPr>
          <w:delText>=</w:delText>
        </w:r>
      </w:del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0.0009) </w:t>
      </w:r>
      <w:commentRangeEnd w:id="16"/>
      <w:r w:rsidR="005816D8">
        <w:rPr>
          <w:rStyle w:val="CommentReference"/>
        </w:rPr>
        <w:commentReference w:id="16"/>
      </w:r>
      <w:commentRangeEnd w:id="17"/>
      <w:r w:rsidR="005E08F7">
        <w:rPr>
          <w:rStyle w:val="CommentReference"/>
        </w:rPr>
        <w:commentReference w:id="17"/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were common to human and bovine milk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samples. We also found that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amino acid (tryptophan, tyrosine, purine) metabolism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(p&lt;0.005)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 was unique to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b</w:t>
      </w:r>
      <w:bookmarkStart w:id="20" w:name="_GoBack"/>
      <w:bookmarkEnd w:id="20"/>
      <w:r w:rsidR="005B2350">
        <w:rPr>
          <w:rFonts w:ascii="Arial" w:hAnsi="Arial" w:cs="Arial"/>
          <w:sz w:val="22"/>
          <w:szCs w:val="22"/>
          <w:shd w:val="clear" w:color="auto" w:fill="FFFFFF"/>
        </w:rPr>
        <w:t>ovine sample</w:t>
      </w:r>
      <w:ins w:id="21" w:author="Jimena Laporta" w:date="2020-01-31T09:15:00Z">
        <w:r w:rsidR="005816D8">
          <w:rPr>
            <w:rFonts w:ascii="Arial" w:hAnsi="Arial" w:cs="Arial"/>
            <w:sz w:val="22"/>
            <w:szCs w:val="22"/>
            <w:shd w:val="clear" w:color="auto" w:fill="FFFFFF"/>
          </w:rPr>
          <w:t>s</w:t>
        </w:r>
      </w:ins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and vitamin B3 pathways (p=0.03) was unique to human samples. </w:t>
      </w:r>
      <w:r w:rsidR="00BE7B49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52B30C6" w14:textId="11762BF6" w:rsidR="0036018B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r w:rsidR="00A73960" w:rsidRPr="00AF39DE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O</w:t>
      </w:r>
      <w:r w:rsidR="005B235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ur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analysis revealed a core milk metabolome shared between human and bovine samples. Collectively, t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r w:rsidR="0036018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as a potential strategy to identify unique and overlapping metabolites in bovine and human milk that may impact infant health outcomes. </w:t>
      </w:r>
    </w:p>
    <w:p w14:paraId="389410AE" w14:textId="77777777" w:rsidR="0036018B" w:rsidRPr="00AF39DE" w:rsidRDefault="0036018B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E4C7118" w14:textId="159B754C" w:rsidR="00A73960" w:rsidRPr="00AF39DE" w:rsidRDefault="00A73960" w:rsidP="0052527C">
      <w:pPr>
        <w:jc w:val="both"/>
        <w:rPr>
          <w:rFonts w:ascii="Arial" w:hAnsi="Arial" w:cs="Arial"/>
          <w:sz w:val="22"/>
          <w:szCs w:val="22"/>
        </w:rPr>
      </w:pPr>
    </w:p>
    <w:p w14:paraId="07EF9458" w14:textId="401294CA" w:rsidR="00A73960" w:rsidRPr="00AF39DE" w:rsidRDefault="00A73960" w:rsidP="0052527C">
      <w:pPr>
        <w:jc w:val="both"/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 xml:space="preserve">Funding Sources: </w:t>
      </w:r>
      <w:r w:rsidR="008B1ADC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Research was supported by NIDDK</w:t>
      </w:r>
      <w:r w:rsidR="001C513B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/K01</w:t>
      </w:r>
      <w:r w:rsidR="008B1ADC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; SECIM P&amp;F; CTSI Pilot Award; Robin Hood Foundation; NIH Loan Repayment Program</w:t>
      </w:r>
    </w:p>
    <w:p w14:paraId="2D04C168" w14:textId="77777777" w:rsidR="00BF16A4" w:rsidRPr="00AF39DE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593A8734" w14:textId="523049B1" w:rsidR="003C417E" w:rsidRPr="00AF39DE" w:rsidRDefault="00AF39DE" w:rsidP="00BE7B49">
      <w:pPr>
        <w:rPr>
          <w:rFonts w:ascii="Arial" w:eastAsiaTheme="minorHAnsi" w:hAnsi="Arial" w:cs="Arial"/>
          <w:sz w:val="22"/>
          <w:szCs w:val="22"/>
          <w:lang w:eastAsia="en-US"/>
        </w:rPr>
      </w:pPr>
      <w:r w:rsidRPr="00AF39DE">
        <w:rPr>
          <w:rFonts w:ascii="Arial" w:eastAsiaTheme="minorHAnsi" w:hAnsi="Arial" w:cs="Arial"/>
          <w:sz w:val="22"/>
          <w:szCs w:val="22"/>
          <w:lang w:eastAsia="en-US"/>
        </w:rPr>
        <w:t xml:space="preserve">Word Limit: 2000 characters not including spaces. </w:t>
      </w:r>
    </w:p>
    <w:sectPr w:rsidR="003C417E" w:rsidRPr="00AF39DE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Jimena Laporta" w:date="2020-01-31T09:16:00Z" w:initials="JL">
    <w:p w14:paraId="347B1EF7" w14:textId="034704AB" w:rsidR="005816D8" w:rsidRDefault="005816D8">
      <w:pPr>
        <w:pStyle w:val="CommentText"/>
      </w:pPr>
      <w:r>
        <w:rPr>
          <w:rStyle w:val="CommentReference"/>
        </w:rPr>
        <w:annotationRef/>
      </w:r>
      <w:r>
        <w:t>If you are n need of extra characters you can change this p to p&lt;0.0009 and eliminate the p=0.0002 above. Just a thought!</w:t>
      </w:r>
    </w:p>
  </w:comment>
  <w:comment w:id="17" w:author="Du,Xinsong" w:date="2020-01-31T10:02:00Z" w:initials="D">
    <w:p w14:paraId="3D1CB282" w14:textId="4DC41F7C" w:rsidR="005E08F7" w:rsidRDefault="005E08F7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7B1EF7" w15:done="0"/>
  <w15:commentEx w15:paraId="3D1CB282" w15:paraIdParent="347B1E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B1EF7" w16cid:durableId="21DE6EF2"/>
  <w16cid:commentId w16cid:paraId="3D1CB282" w16cid:durableId="21DE7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47AC4" w14:textId="77777777" w:rsidR="00F27BA7" w:rsidRDefault="00F27BA7" w:rsidP="006326B0">
      <w:r>
        <w:separator/>
      </w:r>
    </w:p>
  </w:endnote>
  <w:endnote w:type="continuationSeparator" w:id="0">
    <w:p w14:paraId="02E11387" w14:textId="77777777" w:rsidR="00F27BA7" w:rsidRDefault="00F27BA7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469A3" w14:textId="77777777" w:rsidR="00F27BA7" w:rsidRDefault="00F27BA7" w:rsidP="006326B0">
      <w:r>
        <w:separator/>
      </w:r>
    </w:p>
  </w:footnote>
  <w:footnote w:type="continuationSeparator" w:id="0">
    <w:p w14:paraId="4749F846" w14:textId="77777777" w:rsidR="00F27BA7" w:rsidRDefault="00F27BA7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  <w15:person w15:author="Jimena Laporta">
    <w15:presenceInfo w15:providerId="AD" w15:userId="S::jlaporta@ufl.edu::b03db7c4-e5ad-42eb-aa8c-55eb1e3e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54A6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2629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9681D"/>
    <w:rsid w:val="001A62D7"/>
    <w:rsid w:val="001B3710"/>
    <w:rsid w:val="001B3C9D"/>
    <w:rsid w:val="001C1C1F"/>
    <w:rsid w:val="001C513B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87118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6018B"/>
    <w:rsid w:val="003707DF"/>
    <w:rsid w:val="00370F63"/>
    <w:rsid w:val="0038101E"/>
    <w:rsid w:val="003816A7"/>
    <w:rsid w:val="00383468"/>
    <w:rsid w:val="00390125"/>
    <w:rsid w:val="00390FBB"/>
    <w:rsid w:val="00392610"/>
    <w:rsid w:val="00393A76"/>
    <w:rsid w:val="003949A2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16D8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350"/>
    <w:rsid w:val="005B2CD4"/>
    <w:rsid w:val="005B7494"/>
    <w:rsid w:val="005C22E4"/>
    <w:rsid w:val="005C52D9"/>
    <w:rsid w:val="005C79A7"/>
    <w:rsid w:val="005D16A9"/>
    <w:rsid w:val="005D258C"/>
    <w:rsid w:val="005D4A06"/>
    <w:rsid w:val="005E08F7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643B5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B3A9E"/>
    <w:rsid w:val="006C51C5"/>
    <w:rsid w:val="006C6E78"/>
    <w:rsid w:val="006D76CD"/>
    <w:rsid w:val="006E50BB"/>
    <w:rsid w:val="006E7CAD"/>
    <w:rsid w:val="006F4ECB"/>
    <w:rsid w:val="006F5DE6"/>
    <w:rsid w:val="00700188"/>
    <w:rsid w:val="00703B15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39DE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E7B49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2C1C"/>
    <w:rsid w:val="00C249F8"/>
    <w:rsid w:val="00C26375"/>
    <w:rsid w:val="00C265D4"/>
    <w:rsid w:val="00C304CA"/>
    <w:rsid w:val="00C31F9C"/>
    <w:rsid w:val="00C32DF3"/>
    <w:rsid w:val="00C40BF1"/>
    <w:rsid w:val="00C4185E"/>
    <w:rsid w:val="00C4490C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16EDC"/>
    <w:rsid w:val="00E20BB3"/>
    <w:rsid w:val="00E25139"/>
    <w:rsid w:val="00E25375"/>
    <w:rsid w:val="00E3000D"/>
    <w:rsid w:val="00E302F1"/>
    <w:rsid w:val="00E346C6"/>
    <w:rsid w:val="00E3561D"/>
    <w:rsid w:val="00E408E6"/>
    <w:rsid w:val="00E45894"/>
    <w:rsid w:val="00E474AF"/>
    <w:rsid w:val="00E5383A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16834"/>
    <w:rsid w:val="00F26953"/>
    <w:rsid w:val="00F27BA7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430A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1C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D680-A36F-DF46-824F-54F24326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8</cp:revision>
  <cp:lastPrinted>2018-10-23T15:27:00Z</cp:lastPrinted>
  <dcterms:created xsi:type="dcterms:W3CDTF">2020-01-31T14:17:00Z</dcterms:created>
  <dcterms:modified xsi:type="dcterms:W3CDTF">2020-01-31T15:03:00Z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