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BD5" w14:textId="5C0CF37B" w:rsidR="00315B2B" w:rsidRPr="00AF210B" w:rsidRDefault="00D6786D" w:rsidP="00817E5D">
      <w:pPr>
        <w:rPr>
          <w:rFonts w:ascii="Arial" w:hAnsi="Arial" w:cs="Arial"/>
          <w:sz w:val="22"/>
          <w:szCs w:val="22"/>
        </w:rPr>
      </w:pPr>
      <w:ins w:id="0" w:author="Du,Xinsong" w:date="2020-01-13T20:37:00Z">
        <w:r>
          <w:rPr>
            <w:rFonts w:ascii="Arial" w:hAnsi="Arial" w:cs="Arial"/>
            <w:b/>
            <w:sz w:val="22"/>
            <w:szCs w:val="22"/>
          </w:rPr>
          <w:t>Comparison Between</w:t>
        </w:r>
      </w:ins>
      <w:commentRangeStart w:id="1"/>
      <w:del w:id="2" w:author="Du,Xinsong" w:date="2020-01-13T20:37:00Z">
        <w:r w:rsidR="00AE6906" w:rsidRPr="00817E5D" w:rsidDel="00D6786D">
          <w:rPr>
            <w:rFonts w:ascii="Arial" w:hAnsi="Arial" w:cs="Arial"/>
            <w:b/>
            <w:sz w:val="22"/>
            <w:szCs w:val="22"/>
          </w:rPr>
          <w:delText>The</w:delText>
        </w:r>
      </w:del>
      <w:r w:rsidR="00AE6906" w:rsidRPr="00817E5D">
        <w:rPr>
          <w:rFonts w:ascii="Arial" w:hAnsi="Arial" w:cs="Arial"/>
          <w:b/>
          <w:sz w:val="22"/>
          <w:szCs w:val="22"/>
        </w:rPr>
        <w:t xml:space="preserve"> </w:t>
      </w:r>
      <w:ins w:id="3" w:author="Du,Xinsong" w:date="2020-01-13T20:37:00Z">
        <w:r>
          <w:rPr>
            <w:rFonts w:ascii="Arial" w:hAnsi="Arial" w:cs="Arial"/>
            <w:b/>
            <w:sz w:val="22"/>
            <w:szCs w:val="22"/>
          </w:rPr>
          <w:t>H</w:t>
        </w:r>
      </w:ins>
      <w:del w:id="4" w:author="Du,Xinsong" w:date="2020-01-13T20:37:00Z">
        <w:r w:rsidR="000808D0" w:rsidRPr="00817E5D" w:rsidDel="00D6786D">
          <w:rPr>
            <w:rFonts w:ascii="Arial" w:hAnsi="Arial" w:cs="Arial"/>
            <w:b/>
            <w:sz w:val="22"/>
            <w:szCs w:val="22"/>
          </w:rPr>
          <w:delText>h</w:delText>
        </w:r>
      </w:del>
      <w:r w:rsidR="00C21792" w:rsidRPr="00817E5D">
        <w:rPr>
          <w:rFonts w:ascii="Arial" w:hAnsi="Arial" w:cs="Arial"/>
          <w:b/>
          <w:sz w:val="22"/>
          <w:szCs w:val="22"/>
        </w:rPr>
        <w:t>uman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and </w:t>
      </w:r>
      <w:ins w:id="5" w:author="Du,Xinsong" w:date="2020-01-13T20:37:00Z">
        <w:r>
          <w:rPr>
            <w:rFonts w:ascii="Arial" w:hAnsi="Arial" w:cs="Arial"/>
            <w:b/>
            <w:sz w:val="22"/>
            <w:szCs w:val="22"/>
          </w:rPr>
          <w:t>B</w:t>
        </w:r>
      </w:ins>
      <w:del w:id="6" w:author="Du,Xinsong" w:date="2020-01-13T20:37:00Z">
        <w:r w:rsidR="00AE6906" w:rsidRPr="00817E5D" w:rsidDel="00D6786D">
          <w:rPr>
            <w:rFonts w:ascii="Arial" w:hAnsi="Arial" w:cs="Arial"/>
            <w:b/>
            <w:sz w:val="22"/>
            <w:szCs w:val="22"/>
          </w:rPr>
          <w:delText>b</w:delText>
        </w:r>
      </w:del>
      <w:r w:rsidR="00AE6906" w:rsidRPr="00817E5D">
        <w:rPr>
          <w:rFonts w:ascii="Arial" w:hAnsi="Arial" w:cs="Arial"/>
          <w:b/>
          <w:sz w:val="22"/>
          <w:szCs w:val="22"/>
        </w:rPr>
        <w:t xml:space="preserve">ovine </w:t>
      </w:r>
      <w:ins w:id="7" w:author="Du,Xinsong" w:date="2020-01-13T20:37:00Z">
        <w:r>
          <w:rPr>
            <w:rFonts w:ascii="Arial" w:hAnsi="Arial" w:cs="Arial"/>
            <w:b/>
            <w:sz w:val="22"/>
            <w:szCs w:val="22"/>
          </w:rPr>
          <w:t>M</w:t>
        </w:r>
      </w:ins>
      <w:del w:id="8" w:author="Du,Xinsong" w:date="2020-01-13T20:37:00Z">
        <w:r w:rsidR="00C21792" w:rsidRPr="00817E5D" w:rsidDel="00D6786D">
          <w:rPr>
            <w:rFonts w:ascii="Arial" w:hAnsi="Arial" w:cs="Arial"/>
            <w:b/>
            <w:sz w:val="22"/>
            <w:szCs w:val="22"/>
          </w:rPr>
          <w:delText>m</w:delText>
        </w:r>
      </w:del>
      <w:r w:rsidR="00C21792" w:rsidRPr="00817E5D">
        <w:rPr>
          <w:rFonts w:ascii="Arial" w:hAnsi="Arial" w:cs="Arial"/>
          <w:b/>
          <w:sz w:val="22"/>
          <w:szCs w:val="22"/>
        </w:rPr>
        <w:t xml:space="preserve">ilk </w:t>
      </w:r>
      <w:ins w:id="9" w:author="Du,Xinsong" w:date="2020-01-13T20:37:00Z">
        <w:r>
          <w:rPr>
            <w:rFonts w:ascii="Arial" w:hAnsi="Arial" w:cs="Arial"/>
            <w:b/>
            <w:sz w:val="22"/>
            <w:szCs w:val="22"/>
          </w:rPr>
          <w:t>M</w:t>
        </w:r>
      </w:ins>
      <w:del w:id="10" w:author="Du,Xinsong" w:date="2020-01-13T20:37:00Z">
        <w:r w:rsidR="00C21792" w:rsidRPr="00817E5D" w:rsidDel="00D6786D">
          <w:rPr>
            <w:rFonts w:ascii="Arial" w:hAnsi="Arial" w:cs="Arial"/>
            <w:b/>
            <w:sz w:val="22"/>
            <w:szCs w:val="22"/>
          </w:rPr>
          <w:delText>m</w:delText>
        </w:r>
      </w:del>
      <w:r w:rsidR="00C21792" w:rsidRPr="00817E5D">
        <w:rPr>
          <w:rFonts w:ascii="Arial" w:hAnsi="Arial" w:cs="Arial"/>
          <w:b/>
          <w:sz w:val="22"/>
          <w:szCs w:val="22"/>
        </w:rPr>
        <w:t>etabolome</w:t>
      </w:r>
      <w:r w:rsidR="00AE6906" w:rsidRPr="00817E5D">
        <w:rPr>
          <w:rFonts w:ascii="Arial" w:hAnsi="Arial" w:cs="Arial"/>
          <w:b/>
          <w:sz w:val="22"/>
          <w:szCs w:val="22"/>
        </w:rPr>
        <w:t xml:space="preserve"> at 2-weeks </w:t>
      </w:r>
      <w:ins w:id="11" w:author="Du,Xinsong" w:date="2020-01-13T20:37:00Z">
        <w:r>
          <w:rPr>
            <w:rFonts w:ascii="Arial" w:hAnsi="Arial" w:cs="Arial"/>
            <w:b/>
            <w:sz w:val="22"/>
            <w:szCs w:val="22"/>
          </w:rPr>
          <w:t>P</w:t>
        </w:r>
      </w:ins>
      <w:del w:id="12" w:author="Du,Xinsong" w:date="2020-01-13T20:37:00Z">
        <w:r w:rsidR="00AE6906" w:rsidRPr="00817E5D" w:rsidDel="00D6786D">
          <w:rPr>
            <w:rFonts w:ascii="Arial" w:hAnsi="Arial" w:cs="Arial"/>
            <w:b/>
            <w:sz w:val="22"/>
            <w:szCs w:val="22"/>
          </w:rPr>
          <w:delText>p</w:delText>
        </w:r>
      </w:del>
      <w:r w:rsidR="00AE6906" w:rsidRPr="00817E5D">
        <w:rPr>
          <w:rFonts w:ascii="Arial" w:hAnsi="Arial" w:cs="Arial"/>
          <w:b/>
          <w:sz w:val="22"/>
          <w:szCs w:val="22"/>
        </w:rPr>
        <w:t>ostnatal</w:t>
      </w:r>
      <w:commentRangeEnd w:id="1"/>
      <w:r>
        <w:rPr>
          <w:rStyle w:val="CommentReference"/>
          <w:rFonts w:eastAsiaTheme="minorHAnsi"/>
          <w:lang w:eastAsia="en-US"/>
        </w:rPr>
        <w:commentReference w:id="1"/>
      </w:r>
      <w:r w:rsidR="00AE6906" w:rsidRPr="00817E5D">
        <w:rPr>
          <w:rFonts w:ascii="Arial" w:hAnsi="Arial" w:cs="Arial"/>
          <w:b/>
          <w:sz w:val="22"/>
          <w:szCs w:val="22"/>
        </w:rPr>
        <w:t xml:space="preserve">  </w:t>
      </w:r>
      <w:r w:rsidR="000808D0" w:rsidRPr="00817E5D">
        <w:rPr>
          <w:rFonts w:ascii="Arial" w:hAnsi="Arial" w:cs="Arial"/>
          <w:b/>
          <w:sz w:val="22"/>
          <w:szCs w:val="22"/>
        </w:rPr>
        <w:t xml:space="preserve"> </w:t>
      </w:r>
      <w:r w:rsidR="001328D5" w:rsidRPr="00817E5D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47D16B21" w:rsidR="00A60936" w:rsidRPr="00345CC4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commentRangeStart w:id="13"/>
      <w:r w:rsidRPr="00AF210B">
        <w:rPr>
          <w:rFonts w:ascii="Arial" w:eastAsia="Arial" w:hAnsi="Arial" w:cs="Arial"/>
          <w:sz w:val="22"/>
          <w:szCs w:val="22"/>
        </w:rPr>
        <w:t>Dominick J. Lemas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 xml:space="preserve">, PhD; </w:t>
      </w:r>
      <w:proofErr w:type="spellStart"/>
      <w:r w:rsidRPr="00AF210B">
        <w:rPr>
          <w:rFonts w:ascii="Arial" w:eastAsia="Arial" w:hAnsi="Arial" w:cs="Arial"/>
          <w:sz w:val="22"/>
          <w:szCs w:val="22"/>
        </w:rPr>
        <w:t>Xinsong</w:t>
      </w:r>
      <w:proofErr w:type="spellEnd"/>
      <w:r w:rsidRPr="00AF210B">
        <w:rPr>
          <w:rFonts w:ascii="Arial" w:eastAsia="Arial" w:hAnsi="Arial" w:cs="Arial"/>
          <w:sz w:val="22"/>
          <w:szCs w:val="22"/>
        </w:rPr>
        <w:t xml:space="preserve"> Du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, </w:t>
      </w:r>
      <w:r w:rsidRPr="00AF210B">
        <w:rPr>
          <w:rFonts w:ascii="Arial" w:eastAsia="Arial" w:hAnsi="Arial" w:cs="Arial"/>
          <w:sz w:val="22"/>
          <w:szCs w:val="22"/>
        </w:rPr>
        <w:t>Alex</w:t>
      </w:r>
      <w:r w:rsidR="00E10B5D">
        <w:rPr>
          <w:rFonts w:ascii="Arial" w:eastAsia="Arial" w:hAnsi="Arial" w:cs="Arial"/>
          <w:sz w:val="22"/>
          <w:szCs w:val="22"/>
        </w:rPr>
        <w:t>ander</w:t>
      </w:r>
      <w:r w:rsidRPr="00AF210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F210B">
        <w:rPr>
          <w:rFonts w:ascii="Arial" w:eastAsia="Arial" w:hAnsi="Arial" w:cs="Arial"/>
          <w:sz w:val="22"/>
          <w:szCs w:val="22"/>
        </w:rPr>
        <w:t>Kirpich</w:t>
      </w:r>
      <w:proofErr w:type="spellEnd"/>
      <w:r w:rsidRPr="00AF210B">
        <w:rPr>
          <w:rFonts w:ascii="Arial" w:eastAsia="Arial" w:hAnsi="Arial" w:cs="Arial"/>
          <w:sz w:val="22"/>
          <w:szCs w:val="22"/>
        </w:rPr>
        <w:t>, PhD</w:t>
      </w:r>
      <w:r w:rsidR="00447912" w:rsidRPr="00AF210B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F210B">
        <w:rPr>
          <w:rFonts w:ascii="Arial" w:eastAsia="Arial" w:hAnsi="Arial" w:cs="Arial"/>
          <w:sz w:val="22"/>
          <w:szCs w:val="22"/>
        </w:rPr>
        <w:t>; Magda Francois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Nicole Cacho, DO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eastAsia="Arial" w:hAnsi="Arial" w:cs="Arial"/>
          <w:sz w:val="22"/>
          <w:szCs w:val="22"/>
        </w:rPr>
        <w:t>; Leslie Parker, PhD, ARNP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 Josef Neu, MD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210B">
        <w:rPr>
          <w:rFonts w:ascii="Arial" w:eastAsia="Arial" w:hAnsi="Arial" w:cs="Arial"/>
          <w:sz w:val="22"/>
          <w:szCs w:val="22"/>
        </w:rPr>
        <w:t>;</w:t>
      </w:r>
      <w:r w:rsidR="00447912" w:rsidRPr="00AF210B">
        <w:rPr>
          <w:rFonts w:ascii="Arial" w:eastAsia="Arial" w:hAnsi="Arial" w:cs="Arial"/>
          <w:sz w:val="22"/>
          <w:szCs w:val="22"/>
        </w:rPr>
        <w:t xml:space="preserve"> Jimena </w:t>
      </w:r>
      <w:proofErr w:type="spellStart"/>
      <w:r w:rsidR="00447912" w:rsidRPr="00AF210B">
        <w:rPr>
          <w:rFonts w:ascii="Arial" w:eastAsia="Arial" w:hAnsi="Arial" w:cs="Arial"/>
          <w:sz w:val="22"/>
          <w:szCs w:val="22"/>
        </w:rPr>
        <w:t>Laporta</w:t>
      </w:r>
      <w:proofErr w:type="spellEnd"/>
      <w:r w:rsidR="00447912" w:rsidRPr="00AF210B">
        <w:rPr>
          <w:rFonts w:ascii="Arial" w:eastAsia="Arial" w:hAnsi="Arial" w:cs="Arial"/>
          <w:sz w:val="22"/>
          <w:szCs w:val="22"/>
        </w:rPr>
        <w:t>, PhD</w:t>
      </w:r>
      <w:r w:rsidR="00390125" w:rsidRPr="00AF210B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210B">
        <w:rPr>
          <w:rFonts w:ascii="Arial" w:eastAsia="Arial" w:hAnsi="Arial" w:cs="Arial"/>
          <w:sz w:val="22"/>
          <w:szCs w:val="22"/>
        </w:rPr>
        <w:t>,</w:t>
      </w:r>
      <w:r w:rsidRPr="00AF210B">
        <w:rPr>
          <w:rFonts w:ascii="Arial" w:eastAsia="Arial" w:hAnsi="Arial" w:cs="Arial"/>
          <w:sz w:val="22"/>
          <w:szCs w:val="22"/>
        </w:rPr>
        <w:t xml:space="preserve"> Timothy Garrett, PhD</w:t>
      </w:r>
      <w:r w:rsidR="00AE6906" w:rsidRPr="00AF210B">
        <w:rPr>
          <w:rFonts w:ascii="Arial" w:eastAsia="Arial" w:hAnsi="Arial" w:cs="Arial"/>
          <w:sz w:val="22"/>
          <w:szCs w:val="22"/>
          <w:vertAlign w:val="superscript"/>
        </w:rPr>
        <w:t>5</w:t>
      </w:r>
      <w:ins w:id="14" w:author="Du,Xinsong" w:date="2020-01-13T19:07:00Z">
        <w:r w:rsidR="00345CC4">
          <w:rPr>
            <w:rFonts w:ascii="Arial" w:eastAsia="Arial" w:hAnsi="Arial" w:cs="Arial"/>
            <w:sz w:val="22"/>
            <w:szCs w:val="22"/>
            <w:vertAlign w:val="superscript"/>
          </w:rPr>
          <w:t xml:space="preserve"> </w:t>
        </w:r>
        <w:commentRangeEnd w:id="13"/>
        <w:r w:rsidR="00345CC4">
          <w:rPr>
            <w:rStyle w:val="CommentReference"/>
            <w:rFonts w:eastAsiaTheme="minorHAnsi"/>
            <w:lang w:eastAsia="en-US"/>
          </w:rPr>
          <w:commentReference w:id="13"/>
        </w:r>
      </w:ins>
    </w:p>
    <w:p w14:paraId="68F043E6" w14:textId="77777777" w:rsidR="008A3D9C" w:rsidRPr="00AF210B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210B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1</w:t>
      </w:r>
      <w:r w:rsidRPr="00AF210B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210B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210B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210B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210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210B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5E1F6C40" w:rsidR="00AE6906" w:rsidRPr="00AF210B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210B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4EB5E139" w14:textId="73C577A9" w:rsidR="008A3D9C" w:rsidRPr="00AF210B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210B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210B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210B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4C6B0CA1" w14:textId="25A1A27D" w:rsidR="008D3572" w:rsidRPr="00AF210B" w:rsidDel="004357DE" w:rsidRDefault="008D3572" w:rsidP="00565414">
      <w:pPr>
        <w:jc w:val="both"/>
        <w:rPr>
          <w:del w:id="15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  <w:del w:id="16" w:author="Du,Xinsong" w:date="2020-01-13T19:19:00Z">
        <w:r w:rsidRPr="00AF210B" w:rsidDel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delText>Background</w:delText>
        </w:r>
      </w:del>
      <w:ins w:id="17" w:author="Du,Xinsong" w:date="2020-01-13T19:19:00Z">
        <w:r w:rsidR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t>Objective</w:t>
        </w:r>
      </w:ins>
      <w:ins w:id="18" w:author="Du,Xinsong" w:date="2020-01-13T20:40:00Z">
        <w:r w:rsidR="00DD7E6A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Milk is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an affordable, nutrient-rich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food for infant growth and development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, comprised of carbohydrates, fats, proteins, vitamins, minerals, and 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biologically active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factors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During the first twelve months of life, h</w:t>
      </w:r>
      <w:r w:rsidR="009D7024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210B">
        <w:rPr>
          <w:rFonts w:ascii="Arial" w:hAnsi="Arial" w:cs="Arial"/>
          <w:sz w:val="22"/>
          <w:szCs w:val="22"/>
          <w:shd w:val="clear" w:color="auto" w:fill="FFFFFF"/>
        </w:rPr>
        <w:t>is the ideal nutrition source for healthy infants.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After this </w:t>
      </w:r>
      <w:r w:rsidR="00AF210B">
        <w:rPr>
          <w:rFonts w:ascii="Arial" w:hAnsi="Arial" w:cs="Arial"/>
          <w:sz w:val="22"/>
          <w:szCs w:val="22"/>
          <w:shd w:val="clear" w:color="auto" w:fill="FFFFFF"/>
        </w:rPr>
        <w:t xml:space="preserve">development 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>window,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 xml:space="preserve"> human breast milk is usually substituted with</w:t>
      </w:r>
      <w:r w:rsidR="00017E6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bovine whole milk </w:t>
      </w:r>
      <w:r w:rsidR="00911914">
        <w:rPr>
          <w:rFonts w:ascii="Arial" w:hAnsi="Arial" w:cs="Arial"/>
          <w:sz w:val="22"/>
          <w:szCs w:val="22"/>
          <w:shd w:val="clear" w:color="auto" w:fill="FFFFFF"/>
        </w:rPr>
        <w:t>for the sake of convenience</w:t>
      </w:r>
      <w:r w:rsidR="006835CA" w:rsidRPr="00AF210B">
        <w:rPr>
          <w:rFonts w:ascii="Arial" w:hAnsi="Arial" w:cs="Arial"/>
          <w:sz w:val="22"/>
          <w:szCs w:val="22"/>
          <w:shd w:val="clear" w:color="auto" w:fill="FFFFFF"/>
        </w:rPr>
        <w:t>. However, c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omparative investigation of the human and bovine milk metabolome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from a similar lactation stage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has not been </w:t>
      </w:r>
      <w:r w:rsidR="00816A95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extensively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studied. </w:t>
      </w:r>
    </w:p>
    <w:p w14:paraId="72195456" w14:textId="77777777" w:rsidR="008D3572" w:rsidRPr="00AF210B" w:rsidDel="004357DE" w:rsidRDefault="008D3572" w:rsidP="0052527C">
      <w:pPr>
        <w:jc w:val="both"/>
        <w:rPr>
          <w:del w:id="19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</w:p>
    <w:p w14:paraId="24EF6460" w14:textId="3E3E564B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del w:id="20" w:author="Du,Xinsong" w:date="2020-01-13T19:19:00Z">
        <w:r w:rsidRPr="00AF210B" w:rsidDel="004357DE">
          <w:rPr>
            <w:rFonts w:ascii="Arial" w:hAnsi="Arial" w:cs="Arial"/>
            <w:b/>
            <w:sz w:val="22"/>
            <w:szCs w:val="22"/>
            <w:shd w:val="clear" w:color="auto" w:fill="FFFFFF"/>
          </w:rPr>
          <w:delText>Objective</w:delText>
        </w:r>
        <w:r w:rsidRPr="00AF210B" w:rsidDel="004357D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: </w:delText>
        </w:r>
      </w:del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210B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postnatal.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06E8A229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ins w:id="21" w:author="Du,Xinsong" w:date="2020-01-13T20:40:00Z">
        <w:r w:rsidR="00DD7E6A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ins w:id="22" w:author="Du,Xinsong" w:date="2020-01-13T20:28:00Z">
        <w:r w:rsidR="00733C03">
          <w:rPr>
            <w:rFonts w:ascii="Arial" w:hAnsi="Arial" w:cs="Arial"/>
            <w:sz w:val="22"/>
            <w:szCs w:val="22"/>
            <w:shd w:val="clear" w:color="auto" w:fill="FFFFFF"/>
          </w:rPr>
          <w:t>10</w:t>
        </w:r>
      </w:ins>
      <w:del w:id="23" w:author="Du,Xinsong" w:date="2020-01-13T20:28:00Z">
        <w:r w:rsidR="000808D0" w:rsidRPr="00AF210B" w:rsidDel="00733C03">
          <w:rPr>
            <w:rFonts w:ascii="Arial" w:hAnsi="Arial" w:cs="Arial"/>
            <w:sz w:val="22"/>
            <w:szCs w:val="22"/>
            <w:shd w:val="clear" w:color="auto" w:fill="FFFFFF"/>
          </w:rPr>
          <w:delText>4</w:delText>
        </w:r>
      </w:del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at 2-weeks postpartum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as part of the Breastfeeding and Early Child Health (BEACH) study. Mothers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enrolled in the BEACH study were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recruited between 36-38 weeks of pregnancy and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ins w:id="24" w:author="Du,Xinsong" w:date="2020-01-13T19:28:00Z"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>10</w:t>
        </w:r>
      </w:ins>
      <w:del w:id="25" w:author="Du,Xinsong" w:date="2020-01-13T19:28:00Z">
        <w:r w:rsidR="00130DF2" w:rsidRPr="00AF210B" w:rsidDel="00F328DB">
          <w:rPr>
            <w:rFonts w:ascii="Arial" w:hAnsi="Arial" w:cs="Arial"/>
            <w:sz w:val="22"/>
            <w:szCs w:val="22"/>
            <w:shd w:val="clear" w:color="auto" w:fill="FFFFFF"/>
          </w:rPr>
          <w:delText>4</w:delText>
        </w:r>
      </w:del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) was collected 2-weeks postpartum from </w:t>
      </w:r>
      <w:proofErr w:type="spellStart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>primiparous</w:t>
      </w:r>
      <w:proofErr w:type="spellEnd"/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Holstein </w:t>
      </w:r>
      <w:r w:rsidR="00055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cows. Briefly, starting at 36 weeks of gestation, dairy cattle were housed in sand-bedded, shaded barns with access to fans and water soakers and fed a common transition cow total mixed ration. After calving, cows were treated similarly and milked twice daily. </w:t>
      </w:r>
      <w:r w:rsidR="00447912" w:rsidRPr="00AF210B">
        <w:rPr>
          <w:rFonts w:ascii="Arial" w:hAnsi="Arial" w:cs="Arial"/>
          <w:sz w:val="22"/>
          <w:szCs w:val="22"/>
          <w:shd w:val="clear" w:color="auto" w:fill="FFFFFF"/>
        </w:rPr>
        <w:t>Human and bovine m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ilk metabolomics w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completed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and data analysis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The analysis 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Nextflow</w:t>
      </w:r>
      <w:proofErr w:type="spellEnd"/>
      <w:r w:rsidR="00B644EB" w:rsidRPr="00AF210B">
        <w:rPr>
          <w:rFonts w:ascii="Arial" w:hAnsi="Arial" w:cs="Arial"/>
          <w:sz w:val="22"/>
          <w:szCs w:val="22"/>
          <w:shd w:val="clear" w:color="auto" w:fill="FFFFFF"/>
        </w:rPr>
        <w:t>-based</w:t>
      </w:r>
      <w:r w:rsidR="000808D0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high performance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university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cluster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>MZmine</w:t>
      </w:r>
      <w:proofErr w:type="spellEnd"/>
      <w:r w:rsidR="003B5770" w:rsidRPr="003B5770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3B5770" w:rsidRPr="003B5770">
        <w:rPr>
          <w:rFonts w:ascii="Arial" w:hAnsi="Arial" w:cs="Arial"/>
          <w:sz w:val="22"/>
          <w:szCs w:val="22"/>
          <w:shd w:val="clear" w:color="auto" w:fill="FFFFFF"/>
        </w:rPr>
        <w:t xml:space="preserve">mass-spectrometry </w:t>
      </w:r>
      <w:r w:rsidR="003B5770">
        <w:rPr>
          <w:rFonts w:ascii="Arial" w:hAnsi="Arial" w:cs="Arial"/>
          <w:sz w:val="22"/>
          <w:szCs w:val="22"/>
          <w:shd w:val="clear" w:color="auto" w:fill="FFFFFF"/>
        </w:rPr>
        <w:t>software</w:t>
      </w:r>
      <w:ins w:id="26" w:author="Du,Xinsong" w:date="2020-01-13T20:22:00Z">
        <w:r w:rsidR="00C70894">
          <w:rPr>
            <w:rFonts w:ascii="Arial" w:hAnsi="Arial" w:cs="Arial"/>
            <w:sz w:val="22"/>
            <w:szCs w:val="22"/>
            <w:shd w:val="clear" w:color="auto" w:fill="FFFFFF"/>
          </w:rPr>
          <w:t xml:space="preserve"> and</w:t>
        </w:r>
      </w:ins>
      <w:del w:id="27" w:author="Du,Xinsong" w:date="2020-01-13T20:22:00Z">
        <w:r w:rsidR="00A32EDA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>,</w:delText>
        </w:r>
      </w:del>
      <w:r w:rsidR="00A32EDA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del w:id="28" w:author="Du,Xinsong" w:date="2020-01-13T20:22:00Z">
        <w:r w:rsidR="00A32EDA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>, R</w:delText>
        </w:r>
        <w:r w:rsidR="00A06732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script</w:delText>
        </w:r>
        <w:r w:rsidR="003B5770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</w:delText>
        </w:r>
        <w:r w:rsidR="003B5770" w:rsidRPr="003B5770" w:rsidDel="00C70894">
          <w:rPr>
            <w:rFonts w:ascii="Arial" w:hAnsi="Arial" w:cs="Arial"/>
            <w:sz w:val="22"/>
            <w:szCs w:val="22"/>
            <w:shd w:val="clear" w:color="auto" w:fill="FFFFFF"/>
          </w:rPr>
          <w:delText>SECIMTools suite of tools</w:delText>
        </w:r>
      </w:del>
      <w:r w:rsidR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>
        <w:rPr>
          <w:rFonts w:ascii="Arial" w:hAnsi="Arial" w:cs="Arial"/>
          <w:sz w:val="22"/>
          <w:szCs w:val="22"/>
          <w:shd w:val="clear" w:color="auto" w:fill="FFFFFF"/>
        </w:rPr>
        <w:t>were used for data processing and</w:t>
      </w:r>
      <w:ins w:id="29" w:author="Du,Xinsong" w:date="2020-01-13T20:23:00Z">
        <w:r w:rsidR="00C70894">
          <w:rPr>
            <w:rFonts w:ascii="Arial" w:hAnsi="Arial" w:cs="Arial"/>
            <w:sz w:val="22"/>
            <w:szCs w:val="22"/>
            <w:shd w:val="clear" w:color="auto" w:fill="FFFFFF"/>
          </w:rPr>
          <w:t xml:space="preserve"> statistical</w:t>
        </w:r>
      </w:ins>
      <w:r w:rsidR="002950C1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2CE27A83" w:rsidR="008D3572" w:rsidRPr="00AF210B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In the analysis </w:t>
      </w:r>
      <w:del w:id="30" w:author="Du,Xinsong" w:date="2020-01-13T19:28:00Z">
        <w:r w:rsidR="00D43F2E" w:rsidDel="00F328DB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814 </w:delText>
        </w:r>
      </w:del>
      <w:ins w:id="31" w:author="Du,Xinsong" w:date="2020-01-13T19:28:00Z">
        <w:r w:rsidR="00F328DB">
          <w:rPr>
            <w:rFonts w:ascii="Arial" w:hAnsi="Arial" w:cs="Arial"/>
            <w:sz w:val="22"/>
            <w:szCs w:val="22"/>
            <w:shd w:val="clear" w:color="auto" w:fill="FFFFFF"/>
          </w:rPr>
          <w:t xml:space="preserve">716 </w:t>
        </w:r>
      </w:ins>
      <w:r w:rsidR="00D43F2E">
        <w:rPr>
          <w:rFonts w:ascii="Arial" w:hAnsi="Arial" w:cs="Arial"/>
          <w:sz w:val="22"/>
          <w:szCs w:val="22"/>
          <w:shd w:val="clear" w:color="auto" w:fill="FFFFFF"/>
        </w:rPr>
        <w:t>metabolites were identified</w:t>
      </w:r>
      <w:r w:rsidR="00D43F2E" w:rsidRPr="00102B8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>in human milk</w:t>
      </w:r>
      <w:ins w:id="32" w:author="Du,Xinsong" w:date="2020-01-13T19:28:00Z">
        <w:r w:rsidR="00BF3624">
          <w:rPr>
            <w:rFonts w:ascii="Arial" w:hAnsi="Arial" w:cs="Arial"/>
            <w:sz w:val="22"/>
            <w:szCs w:val="22"/>
            <w:shd w:val="clear" w:color="auto" w:fill="FFFFFF"/>
          </w:rPr>
          <w:t xml:space="preserve"> and bovine milk</w:t>
        </w:r>
      </w:ins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092076">
        <w:rPr>
          <w:rFonts w:ascii="Arial" w:hAnsi="Arial" w:cs="Arial"/>
          <w:sz w:val="22"/>
          <w:szCs w:val="22"/>
          <w:shd w:val="clear" w:color="auto" w:fill="FFFFFF"/>
        </w:rPr>
        <w:t>that exceeded</w:t>
      </w:r>
      <w:r w:rsidR="00D43F2E">
        <w:rPr>
          <w:rFonts w:ascii="Arial" w:hAnsi="Arial" w:cs="Arial"/>
          <w:sz w:val="22"/>
          <w:szCs w:val="22"/>
          <w:shd w:val="clear" w:color="auto" w:fill="FFFFFF"/>
        </w:rPr>
        <w:t xml:space="preserve"> background signal produced by the blank control samples</w:t>
      </w:r>
      <w:ins w:id="33" w:author="Du,Xinsong" w:date="2020-01-13T20:03:00Z">
        <w:r w:rsidR="002019E7">
          <w:rPr>
            <w:rFonts w:ascii="Arial" w:hAnsi="Arial" w:cs="Arial"/>
            <w:sz w:val="22"/>
            <w:szCs w:val="22"/>
            <w:shd w:val="clear" w:color="auto" w:fill="FFFFFF"/>
          </w:rPr>
          <w:t>.</w:t>
        </w:r>
      </w:ins>
      <w:ins w:id="34" w:author="Du,Xinsong" w:date="2020-01-13T20:07:00Z"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>Principle component analysis demonstrat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>ed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 xml:space="preserve">that 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 xml:space="preserve">human milk metabolites 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>were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B00A98">
          <w:rPr>
            <w:rFonts w:ascii="Arial" w:hAnsi="Arial" w:cs="Arial"/>
            <w:sz w:val="22"/>
            <w:szCs w:val="22"/>
            <w:shd w:val="clear" w:color="auto" w:fill="FFFFFF"/>
          </w:rPr>
          <w:t>different from bovine milk</w:t>
        </w:r>
        <w:r w:rsidR="00B00A98" w:rsidRPr="00AF210B">
          <w:rPr>
            <w:rFonts w:ascii="Arial" w:hAnsi="Arial" w:cs="Arial"/>
            <w:sz w:val="22"/>
            <w:szCs w:val="22"/>
            <w:shd w:val="clear" w:color="auto" w:fill="FFFFFF"/>
          </w:rPr>
          <w:t>.</w:t>
        </w:r>
      </w:ins>
      <w:ins w:id="35" w:author="Du,Xinsong" w:date="2020-01-13T20:09:00Z">
        <w:r w:rsidR="008D2889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</w:ins>
      <w:ins w:id="36" w:author="Du,Xinsong" w:date="2020-01-21T20:53:00Z">
        <w:r w:rsidR="00703B15">
          <w:rPr>
            <w:rFonts w:ascii="Arial" w:hAnsi="Arial" w:cs="Arial"/>
            <w:sz w:val="22"/>
            <w:szCs w:val="22"/>
            <w:shd w:val="clear" w:color="auto" w:fill="FFFFFF"/>
          </w:rPr>
          <w:t xml:space="preserve">Venn diagram shows 237 metabolites were existed only in bovine milk while 167 metabolites were existed only in human milk; 312 metabolites were </w:t>
        </w:r>
      </w:ins>
      <w:ins w:id="37" w:author="Du,Xinsong" w:date="2020-01-21T20:54:00Z">
        <w:r w:rsidR="00703B15">
          <w:rPr>
            <w:rFonts w:ascii="Arial" w:hAnsi="Arial" w:cs="Arial"/>
            <w:sz w:val="22"/>
            <w:szCs w:val="22"/>
            <w:shd w:val="clear" w:color="auto" w:fill="FFFFFF"/>
          </w:rPr>
          <w:t>present in both types of milk</w:t>
        </w:r>
      </w:ins>
      <w:del w:id="38" w:author="Du,Xinsong" w:date="2020-01-13T20:03:00Z">
        <w:r w:rsidR="00D43F2E" w:rsidDel="001618AE">
          <w:rPr>
            <w:rFonts w:ascii="Arial" w:hAnsi="Arial" w:cs="Arial"/>
            <w:sz w:val="22"/>
            <w:szCs w:val="22"/>
            <w:shd w:val="clear" w:color="auto" w:fill="FFFFFF"/>
          </w:rPr>
          <w:delText>.</w:delText>
        </w:r>
      </w:del>
      <w:del w:id="39" w:author="Du,Xinsong" w:date="2020-01-21T20:53:00Z">
        <w:r w:rsidR="00D43F2E" w:rsidDel="00703B15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</w:del>
      <w:del w:id="40" w:author="Du,Xinsong" w:date="2020-01-13T20:07:00Z">
        <w:r w:rsidR="00B644EB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P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rinciple component analysis demonstrat</w:delText>
        </w:r>
        <w:r w:rsidR="00102B86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ed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  <w:r w:rsidR="00723370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that 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human milk metabolites </w:delText>
        </w:r>
        <w:r w:rsidR="00102B86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were</w:delText>
        </w:r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</w:del>
      <w:del w:id="41" w:author="Du,Xinsong" w:date="2020-01-13T19:29:00Z">
        <w:r w:rsidR="001B3710" w:rsidRPr="00AF210B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similar in whole and skim milk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both these fraction </w:delText>
        </w:r>
        <w:r w:rsidR="00102B86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were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very different from </w:delText>
        </w:r>
        <w:r w:rsidR="001B3710" w:rsidRPr="00AF210B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>lipid</w:delText>
        </w:r>
        <w:r w:rsidR="00A24EA0" w:rsidDel="0033461E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fraction</w:delText>
        </w:r>
      </w:del>
      <w:del w:id="42" w:author="Du,Xinsong" w:date="2020-01-13T20:07:00Z">
        <w:r w:rsidR="001B3710" w:rsidRPr="00AF210B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>.</w:delText>
        </w:r>
        <w:r w:rsidR="00A24EA0" w:rsidDel="00B00A98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</w:del>
      <w:del w:id="43" w:author="Du,Xinsong" w:date="2020-01-13T20:08:00Z">
        <w:r w:rsid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Specifically,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we identified </w:delText>
        </w:r>
        <w:r w:rsidR="001B3710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9 </w:delText>
        </w:r>
        <w:r w:rsid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features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that were significantly enriched in lipid fractions that</w:delText>
        </w:r>
        <w:r w:rsid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includ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ed</w:delText>
        </w:r>
        <w:r w:rsidR="001B3710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"Creatine-D3" and "Glutathione"</w:delText>
        </w:r>
        <w:r w:rsidR="00A24EA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. </w:delText>
        </w:r>
        <w:r w:rsidR="001654A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Cow m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ilk metabolomic analysis is still ongoing, however we expect to find similar results in terms of metabolite volume between fat v</w:delText>
        </w:r>
        <w:r w:rsidR="00723370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s.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skim and </w:delText>
        </w:r>
        <w:r w:rsidR="00D43F2E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vs 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whole</w:delText>
        </w:r>
        <w:r w:rsidR="001654A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milk</w:delText>
        </w:r>
        <w:r w:rsidR="008C275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.</w:delText>
        </w:r>
        <w:r w:rsidR="00267151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We </w:delText>
        </w:r>
        <w:r w:rsidR="00D43F2E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are planning to </w:delText>
        </w:r>
        <w:r w:rsidR="00267151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compare metabolite profiles between bovine and human milk samples to determine </w:delText>
        </w:r>
        <w:r w:rsidR="001654AC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>which metabolites are shared and which are unique in the different fractions</w:delText>
        </w:r>
        <w:r w:rsidR="00267151" w:rsidRPr="00AF210B" w:rsidDel="005B2CD4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. </w:delText>
        </w:r>
      </w:del>
      <w:ins w:id="44" w:author="Du,Xinsong" w:date="2020-01-13T20:13:00Z">
        <w:r w:rsidR="00426A8C">
          <w:rPr>
            <w:rFonts w:ascii="Arial" w:hAnsi="Arial" w:cs="Arial"/>
            <w:sz w:val="22"/>
            <w:szCs w:val="22"/>
            <w:shd w:val="clear" w:color="auto" w:fill="FFFFFF"/>
          </w:rPr>
          <w:t>.</w:t>
        </w:r>
      </w:ins>
      <w:del w:id="45" w:author="Du,Xinsong" w:date="2020-01-13T20:12:00Z">
        <w:r w:rsidR="00267151" w:rsidRPr="00AF210B" w:rsidDel="00DC2DFC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 </w:delText>
        </w:r>
      </w:del>
      <w:r w:rsidR="008C275C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210B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F222736" w14:textId="3B0D1A4A" w:rsidR="008A3D9C" w:rsidRDefault="008D3572" w:rsidP="0052527C">
      <w:pPr>
        <w:jc w:val="both"/>
        <w:rPr>
          <w:ins w:id="46" w:author="Du,Xinsong" w:date="2020-01-13T19:19:00Z"/>
          <w:rFonts w:ascii="Arial" w:hAnsi="Arial" w:cs="Arial"/>
          <w:sz w:val="22"/>
          <w:szCs w:val="22"/>
          <w:shd w:val="clear" w:color="auto" w:fill="FFFFFF"/>
        </w:rPr>
      </w:pPr>
      <w:r w:rsidRPr="00AF210B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ins w:id="47" w:author="Du,Xinsong" w:date="2020-01-13T19:19:00Z">
        <w:r w:rsidR="00A73960">
          <w:rPr>
            <w:rFonts w:ascii="Arial" w:hAnsi="Arial" w:cs="Arial"/>
            <w:b/>
            <w:sz w:val="22"/>
            <w:szCs w:val="22"/>
            <w:shd w:val="clear" w:color="auto" w:fill="FFFFFF"/>
          </w:rPr>
          <w:t>s</w:t>
        </w:r>
      </w:ins>
      <w:r w:rsidRPr="00AF210B">
        <w:rPr>
          <w:rFonts w:ascii="Arial" w:hAnsi="Arial" w:cs="Arial"/>
          <w:sz w:val="22"/>
          <w:szCs w:val="22"/>
          <w:shd w:val="clear" w:color="auto" w:fill="FFFFFF"/>
        </w:rPr>
        <w:t>: T</w:t>
      </w:r>
      <w:r w:rsidR="00A60936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del w:id="48" w:author="Du,Xinsong" w:date="2020-01-13T20:16:00Z">
        <w:r w:rsidR="00A60936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rigorous and reproducible data processing procedures </w:delText>
        </w:r>
        <w:r w:rsidR="00723370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are</w:delText>
        </w:r>
        <w:r w:rsidR="00723370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  <w:r w:rsidR="00A60936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critical to elucidation of human</w:delText>
        </w:r>
        <w:r w:rsidR="00267151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and bovine</w:delText>
        </w:r>
        <w:r w:rsidR="00A60936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milk metabolites</w:delText>
        </w:r>
        <w:r w:rsidR="00447912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. </w:delText>
        </w:r>
        <w:r w:rsidR="00267151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With a more comprehensive understanding of the metabolomic profile of human and bovine milk, we can develop</w:delText>
        </w:r>
        <w:r w:rsidR="00D43F2E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</w:delText>
        </w:r>
        <w:r w:rsidR="00D43F2E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>better</w:delText>
        </w:r>
        <w:r w:rsidR="00267151" w:rsidRPr="00AF210B" w:rsidDel="00D11E87">
          <w:rPr>
            <w:rFonts w:ascii="Arial" w:hAnsi="Arial" w:cs="Arial"/>
            <w:sz w:val="22"/>
            <w:szCs w:val="22"/>
            <w:shd w:val="clear" w:color="auto" w:fill="FFFFFF"/>
          </w:rPr>
          <w:delText xml:space="preserve"> nutritional and health strategies that promote breastfeeding and dairy consumption</w:delText>
        </w:r>
      </w:del>
      <w:ins w:id="49" w:author="Du,Xinsong" w:date="2020-01-13T20:16:00Z">
        <w:r w:rsidR="00D11E87">
          <w:rPr>
            <w:rFonts w:ascii="Arial" w:hAnsi="Arial" w:cs="Arial"/>
            <w:sz w:val="22"/>
            <w:szCs w:val="22"/>
            <w:shd w:val="clear" w:color="auto" w:fill="FFFFFF"/>
          </w:rPr>
          <w:t xml:space="preserve">bovine milk is </w:t>
        </w:r>
      </w:ins>
      <w:ins w:id="50" w:author="Du,Xinsong" w:date="2020-01-13T20:17:00Z">
        <w:r w:rsidR="00D11E87">
          <w:rPr>
            <w:rFonts w:ascii="Arial" w:hAnsi="Arial" w:cs="Arial"/>
            <w:sz w:val="22"/>
            <w:szCs w:val="22"/>
            <w:shd w:val="clear" w:color="auto" w:fill="FFFFFF"/>
          </w:rPr>
          <w:t>different from human milk in terms of metabolites</w:t>
        </w:r>
      </w:ins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>.</w:t>
      </w:r>
      <w:ins w:id="51" w:author="Du,Xinsong" w:date="2020-01-13T20:18:00Z">
        <w:r w:rsidR="0062304B">
          <w:rPr>
            <w:rFonts w:ascii="Arial" w:hAnsi="Arial" w:cs="Arial"/>
            <w:sz w:val="22"/>
            <w:szCs w:val="22"/>
            <w:shd w:val="clear" w:color="auto" w:fill="FFFFFF"/>
          </w:rPr>
          <w:t xml:space="preserve"> </w:t>
        </w:r>
        <w:r w:rsidR="00D42F13">
          <w:rPr>
            <w:rFonts w:ascii="Arial" w:hAnsi="Arial" w:cs="Arial"/>
            <w:sz w:val="22"/>
            <w:szCs w:val="22"/>
            <w:shd w:val="clear" w:color="auto" w:fill="FFFFFF"/>
          </w:rPr>
          <w:t xml:space="preserve">It would be important to </w:t>
        </w:r>
      </w:ins>
      <w:ins w:id="52" w:author="Du,Xinsong" w:date="2020-01-13T20:19:00Z">
        <w:r w:rsidR="00D42F13">
          <w:rPr>
            <w:rFonts w:ascii="Arial" w:hAnsi="Arial" w:cs="Arial"/>
            <w:sz w:val="22"/>
            <w:szCs w:val="22"/>
            <w:shd w:val="clear" w:color="auto" w:fill="FFFFFF"/>
          </w:rPr>
          <w:t>identify whether the metabolites that have more volume in bovine milk are harmful or not</w:t>
        </w:r>
      </w:ins>
      <w:ins w:id="53" w:author="Du,Xinsong" w:date="2020-01-13T20:20:00Z">
        <w:r w:rsidR="00700188">
          <w:rPr>
            <w:rFonts w:ascii="Arial" w:hAnsi="Arial" w:cs="Arial"/>
            <w:sz w:val="22"/>
            <w:szCs w:val="22"/>
            <w:shd w:val="clear" w:color="auto" w:fill="FFFFFF"/>
          </w:rPr>
          <w:t xml:space="preserve"> in order to improve its quality.</w:t>
        </w:r>
      </w:ins>
      <w:r w:rsidR="00267151" w:rsidRPr="00AF210B">
        <w:rPr>
          <w:rFonts w:ascii="Arial" w:hAnsi="Arial" w:cs="Arial"/>
          <w:sz w:val="22"/>
          <w:szCs w:val="22"/>
          <w:shd w:val="clear" w:color="auto" w:fill="FFFFFF"/>
        </w:rPr>
        <w:t xml:space="preserve">   </w:t>
      </w:r>
    </w:p>
    <w:p w14:paraId="3E4C7118" w14:textId="159B754C" w:rsidR="00A73960" w:rsidRDefault="00A73960" w:rsidP="0052527C">
      <w:pPr>
        <w:jc w:val="both"/>
        <w:rPr>
          <w:ins w:id="54" w:author="Du,Xinsong" w:date="2020-01-13T19:19:00Z"/>
          <w:rFonts w:ascii="Arial" w:hAnsi="Arial" w:cs="Arial"/>
          <w:sz w:val="22"/>
          <w:szCs w:val="22"/>
        </w:rPr>
      </w:pPr>
    </w:p>
    <w:p w14:paraId="07EF9458" w14:textId="3691F442" w:rsidR="00A73960" w:rsidRPr="00A73960" w:rsidRDefault="00A73960" w:rsidP="0052527C">
      <w:pPr>
        <w:jc w:val="both"/>
        <w:rPr>
          <w:rFonts w:ascii="Arial" w:hAnsi="Arial" w:cs="Arial"/>
          <w:b/>
          <w:sz w:val="22"/>
          <w:szCs w:val="22"/>
          <w:rPrChange w:id="55" w:author="Du,Xinsong" w:date="2020-01-13T19:19:00Z">
            <w:rPr>
              <w:rFonts w:ascii="Arial" w:hAnsi="Arial" w:cs="Arial"/>
              <w:sz w:val="22"/>
              <w:szCs w:val="22"/>
            </w:rPr>
          </w:rPrChange>
        </w:rPr>
      </w:pPr>
      <w:ins w:id="56" w:author="Du,Xinsong" w:date="2020-01-13T19:19:00Z">
        <w:r w:rsidRPr="00A73960">
          <w:rPr>
            <w:rFonts w:ascii="Arial" w:hAnsi="Arial" w:cs="Arial"/>
            <w:b/>
            <w:sz w:val="22"/>
            <w:szCs w:val="22"/>
            <w:rPrChange w:id="57" w:author="Du,Xinsong" w:date="2020-01-13T19:19:00Z">
              <w:rPr>
                <w:rFonts w:ascii="Arial" w:hAnsi="Arial" w:cs="Arial"/>
                <w:sz w:val="22"/>
                <w:szCs w:val="22"/>
              </w:rPr>
            </w:rPrChange>
          </w:rPr>
          <w:t xml:space="preserve">Funding Sources: </w:t>
        </w:r>
      </w:ins>
      <w:ins w:id="58" w:author="Du,Xinsong" w:date="2020-01-13T19:26:00Z">
        <w:r w:rsidR="008B1ADC" w:rsidRPr="008B1ADC">
          <w:rPr>
            <w:rFonts w:ascii="Arial" w:hAnsi="Arial" w:cs="Arial"/>
            <w:iCs/>
            <w:shd w:val="clear" w:color="auto" w:fill="FFFFFF"/>
            <w:rPrChange w:id="59" w:author="Du,Xinsong" w:date="2020-01-13T19:26:00Z">
              <w:rPr>
                <w:rFonts w:ascii="Arial" w:hAnsi="Arial" w:cs="Arial"/>
                <w:i/>
                <w:iCs/>
                <w:shd w:val="clear" w:color="auto" w:fill="FFFFFF"/>
              </w:rPr>
            </w:rPrChange>
          </w:rPr>
          <w:t>Research was supported by K01 DK115632 (NIDDK); SECIM P&amp;F; CTSI Pilot Award; Robin Hood Foundation; NIH Loan Repayment Program</w:t>
        </w:r>
      </w:ins>
    </w:p>
    <w:p w14:paraId="2D04C168" w14:textId="77777777" w:rsidR="00BF16A4" w:rsidRPr="00AF210B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E2107C1" w14:textId="67CA80F8" w:rsidR="0052527C" w:rsidRDefault="00AF210B" w:rsidP="003C6E4B">
      <w:pPr>
        <w:contextualSpacing/>
        <w:jc w:val="both"/>
        <w:outlineLvl w:val="0"/>
        <w:rPr>
          <w:ins w:id="60" w:author="Du,Xinsong" w:date="2020-01-13T20:43:00Z"/>
          <w:rFonts w:ascii="Arial" w:hAnsi="Arial" w:cs="Arial"/>
          <w:b/>
          <w:sz w:val="22"/>
          <w:szCs w:val="22"/>
        </w:rPr>
      </w:pPr>
      <w:del w:id="61" w:author="Du,Xinsong" w:date="2020-01-13T19:19:00Z">
        <w:r w:rsidRPr="00AF210B" w:rsidDel="007A47D4">
          <w:rPr>
            <w:rFonts w:ascii="Arial" w:hAnsi="Arial" w:cs="Arial"/>
            <w:b/>
            <w:sz w:val="22"/>
            <w:szCs w:val="22"/>
          </w:rPr>
          <w:delText xml:space="preserve">Word </w:delText>
        </w:r>
      </w:del>
      <w:ins w:id="62" w:author="Du,Xinsong" w:date="2020-01-13T19:19:00Z">
        <w:r w:rsidR="007A47D4">
          <w:rPr>
            <w:rFonts w:ascii="Arial" w:hAnsi="Arial" w:cs="Arial"/>
            <w:b/>
            <w:sz w:val="22"/>
            <w:szCs w:val="22"/>
          </w:rPr>
          <w:t>Character</w:t>
        </w:r>
        <w:r w:rsidR="007A47D4" w:rsidRPr="00AF210B">
          <w:rPr>
            <w:rFonts w:ascii="Arial" w:hAnsi="Arial" w:cs="Arial"/>
            <w:b/>
            <w:sz w:val="22"/>
            <w:szCs w:val="22"/>
          </w:rPr>
          <w:t xml:space="preserve"> </w:t>
        </w:r>
      </w:ins>
      <w:r w:rsidRPr="00AF210B">
        <w:rPr>
          <w:rFonts w:ascii="Arial" w:hAnsi="Arial" w:cs="Arial"/>
          <w:b/>
          <w:sz w:val="22"/>
          <w:szCs w:val="22"/>
        </w:rPr>
        <w:t>Count:</w:t>
      </w:r>
      <w:r w:rsidR="00A06732">
        <w:rPr>
          <w:rFonts w:ascii="Arial" w:hAnsi="Arial" w:cs="Arial"/>
          <w:b/>
          <w:sz w:val="22"/>
          <w:szCs w:val="22"/>
        </w:rPr>
        <w:t xml:space="preserve"> </w:t>
      </w:r>
      <w:del w:id="63" w:author="Du,Xinsong" w:date="2020-01-13T20:23:00Z">
        <w:r w:rsidR="00A06732" w:rsidDel="00C125D4">
          <w:rPr>
            <w:rFonts w:ascii="Arial" w:hAnsi="Arial" w:cs="Arial"/>
            <w:b/>
            <w:sz w:val="22"/>
            <w:szCs w:val="22"/>
          </w:rPr>
          <w:delText>4</w:delText>
        </w:r>
        <w:r w:rsidR="00092076" w:rsidDel="00C125D4">
          <w:rPr>
            <w:rFonts w:ascii="Arial" w:hAnsi="Arial" w:cs="Arial"/>
            <w:b/>
            <w:sz w:val="22"/>
            <w:szCs w:val="22"/>
          </w:rPr>
          <w:delText>08</w:delText>
        </w:r>
      </w:del>
      <w:ins w:id="64" w:author="Du,Xinsong" w:date="2020-01-13T20:23:00Z">
        <w:r w:rsidR="00C125D4">
          <w:rPr>
            <w:rFonts w:ascii="Arial" w:hAnsi="Arial" w:cs="Arial"/>
            <w:b/>
            <w:sz w:val="22"/>
            <w:szCs w:val="22"/>
          </w:rPr>
          <w:t>21</w:t>
        </w:r>
      </w:ins>
      <w:ins w:id="65" w:author="Du,Xinsong" w:date="2020-01-21T20:54:00Z">
        <w:r w:rsidR="00C4490C">
          <w:rPr>
            <w:rFonts w:ascii="Arial" w:hAnsi="Arial" w:cs="Arial"/>
            <w:b/>
            <w:sz w:val="22"/>
            <w:szCs w:val="22"/>
          </w:rPr>
          <w:t>01</w:t>
        </w:r>
      </w:ins>
      <w:bookmarkStart w:id="66" w:name="_GoBack"/>
      <w:bookmarkEnd w:id="66"/>
      <w:ins w:id="67" w:author="Du,Xinsong" w:date="2020-01-13T20:23:00Z">
        <w:r w:rsidR="00C125D4">
          <w:rPr>
            <w:rFonts w:ascii="Arial" w:hAnsi="Arial" w:cs="Arial"/>
            <w:b/>
            <w:sz w:val="22"/>
            <w:szCs w:val="22"/>
          </w:rPr>
          <w:t xml:space="preserve"> </w:t>
        </w:r>
      </w:ins>
      <w:ins w:id="68" w:author="Du,Xinsong" w:date="2020-01-13T19:19:00Z">
        <w:r w:rsidR="002C7A20">
          <w:rPr>
            <w:rFonts w:ascii="Arial" w:hAnsi="Arial" w:cs="Arial"/>
            <w:b/>
            <w:sz w:val="22"/>
            <w:szCs w:val="22"/>
          </w:rPr>
          <w:t>(requirements: less than</w:t>
        </w:r>
      </w:ins>
      <w:ins w:id="69" w:author="Du,Xinsong" w:date="2020-01-13T19:20:00Z">
        <w:r w:rsidR="002C7A20">
          <w:rPr>
            <w:rFonts w:ascii="Arial" w:hAnsi="Arial" w:cs="Arial"/>
            <w:b/>
            <w:sz w:val="22"/>
            <w:szCs w:val="22"/>
          </w:rPr>
          <w:t xml:space="preserve"> 2,000</w:t>
        </w:r>
      </w:ins>
      <w:ins w:id="70" w:author="Du,Xinsong" w:date="2020-01-13T20:45:00Z">
        <w:r w:rsidR="007D056D">
          <w:rPr>
            <w:rFonts w:ascii="Arial" w:hAnsi="Arial" w:cs="Arial"/>
            <w:b/>
            <w:sz w:val="22"/>
            <w:szCs w:val="22"/>
          </w:rPr>
          <w:t xml:space="preserve"> without counting spaces</w:t>
        </w:r>
      </w:ins>
      <w:ins w:id="71" w:author="Du,Xinsong" w:date="2020-01-13T19:20:00Z">
        <w:r w:rsidR="002C7A20">
          <w:rPr>
            <w:rFonts w:ascii="Arial" w:hAnsi="Arial" w:cs="Arial"/>
            <w:b/>
            <w:sz w:val="22"/>
            <w:szCs w:val="22"/>
          </w:rPr>
          <w:t>)</w:t>
        </w:r>
      </w:ins>
    </w:p>
    <w:p w14:paraId="02B89263" w14:textId="7DD49CE1" w:rsidR="00E14F54" w:rsidRDefault="00E14F54" w:rsidP="003C6E4B">
      <w:pPr>
        <w:contextualSpacing/>
        <w:jc w:val="both"/>
        <w:outlineLvl w:val="0"/>
        <w:rPr>
          <w:ins w:id="72" w:author="Du,Xinsong" w:date="2020-01-13T20:43:00Z"/>
          <w:rFonts w:ascii="Arial" w:hAnsi="Arial" w:cs="Arial"/>
          <w:b/>
          <w:sz w:val="22"/>
          <w:szCs w:val="22"/>
        </w:rPr>
      </w:pPr>
    </w:p>
    <w:p w14:paraId="261FC320" w14:textId="77777777" w:rsidR="001828AC" w:rsidRDefault="00E14F54" w:rsidP="003C6E4B">
      <w:pPr>
        <w:contextualSpacing/>
        <w:jc w:val="both"/>
        <w:outlineLvl w:val="0"/>
        <w:rPr>
          <w:ins w:id="73" w:author="Du,Xinsong" w:date="2020-01-13T20:46:00Z"/>
          <w:rFonts w:ascii="Arial" w:hAnsi="Arial" w:cs="Arial"/>
          <w:b/>
          <w:sz w:val="22"/>
          <w:szCs w:val="22"/>
        </w:rPr>
      </w:pPr>
      <w:ins w:id="74" w:author="Du,Xinsong" w:date="2020-01-13T20:43:00Z">
        <w:r>
          <w:rPr>
            <w:rFonts w:ascii="Arial" w:hAnsi="Arial" w:cs="Arial"/>
            <w:b/>
            <w:sz w:val="22"/>
            <w:szCs w:val="22"/>
          </w:rPr>
          <w:t xml:space="preserve">Other requirements: </w:t>
        </w:r>
      </w:ins>
    </w:p>
    <w:p w14:paraId="609365CD" w14:textId="27B2FE18" w:rsidR="00E14F54" w:rsidRDefault="00E14F54" w:rsidP="001828AC">
      <w:pPr>
        <w:pStyle w:val="ListParagraph"/>
        <w:numPr>
          <w:ilvl w:val="0"/>
          <w:numId w:val="26"/>
        </w:numPr>
        <w:jc w:val="both"/>
        <w:outlineLvl w:val="0"/>
        <w:rPr>
          <w:ins w:id="75" w:author="Du,Xinsong" w:date="2020-01-13T20:46:00Z"/>
          <w:rFonts w:ascii="Arial" w:hAnsi="Arial" w:cs="Arial"/>
          <w:b/>
          <w:sz w:val="22"/>
          <w:szCs w:val="22"/>
        </w:rPr>
      </w:pPr>
      <w:ins w:id="76" w:author="Du,Xinsong" w:date="2020-01-13T20:43:00Z">
        <w:r w:rsidRPr="001828AC">
          <w:rPr>
            <w:rFonts w:ascii="Arial" w:hAnsi="Arial" w:cs="Arial"/>
            <w:b/>
            <w:sz w:val="22"/>
            <w:szCs w:val="22"/>
            <w:rPrChange w:id="77" w:author="Du,Xinsong" w:date="2020-01-13T20:46:00Z">
              <w:rPr/>
            </w:rPrChange>
          </w:rPr>
          <w:t>The abstract</w:t>
        </w:r>
      </w:ins>
      <w:ins w:id="78" w:author="Du,Xinsong" w:date="2020-01-13T20:44:00Z">
        <w:r w:rsidR="007D056D" w:rsidRPr="001828AC">
          <w:rPr>
            <w:rFonts w:ascii="Arial" w:hAnsi="Arial" w:cs="Arial"/>
            <w:b/>
            <w:sz w:val="22"/>
            <w:szCs w:val="22"/>
            <w:rPrChange w:id="79" w:author="Du,Xinsong" w:date="2020-01-13T20:46:00Z">
              <w:rPr/>
            </w:rPrChange>
          </w:rPr>
          <w:t xml:space="preserve"> should be formatted using the heading</w:t>
        </w:r>
      </w:ins>
      <w:ins w:id="80" w:author="Du,Xinsong" w:date="2020-01-13T20:45:00Z">
        <w:r w:rsidR="007D056D" w:rsidRPr="001828AC">
          <w:rPr>
            <w:rFonts w:ascii="Arial" w:hAnsi="Arial" w:cs="Arial"/>
            <w:b/>
            <w:sz w:val="22"/>
            <w:szCs w:val="22"/>
            <w:rPrChange w:id="81" w:author="Du,Xinsong" w:date="2020-01-13T20:46:00Z">
              <w:rPr/>
            </w:rPrChange>
          </w:rPr>
          <w:t>s Objectives, Methods, Results, Conclusions and Funding Sources.</w:t>
        </w:r>
      </w:ins>
    </w:p>
    <w:p w14:paraId="18CA9C3D" w14:textId="0D9CF39D" w:rsidR="001828AC" w:rsidRDefault="003C417E" w:rsidP="001828AC">
      <w:pPr>
        <w:pStyle w:val="ListParagraph"/>
        <w:numPr>
          <w:ilvl w:val="0"/>
          <w:numId w:val="26"/>
        </w:numPr>
        <w:jc w:val="both"/>
        <w:outlineLvl w:val="0"/>
        <w:rPr>
          <w:ins w:id="82" w:author="Du,Xinsong" w:date="2020-01-13T20:46:00Z"/>
          <w:rFonts w:ascii="Arial" w:hAnsi="Arial" w:cs="Arial"/>
          <w:b/>
          <w:sz w:val="22"/>
          <w:szCs w:val="22"/>
        </w:rPr>
      </w:pPr>
      <w:ins w:id="83" w:author="Du,Xinsong" w:date="2020-01-13T20:46:00Z">
        <w:r>
          <w:rPr>
            <w:rFonts w:ascii="Arial" w:hAnsi="Arial" w:cs="Arial"/>
            <w:b/>
            <w:sz w:val="22"/>
            <w:szCs w:val="22"/>
          </w:rPr>
          <w:t>Conclusions should be 1 or 2 sentences.</w:t>
        </w:r>
      </w:ins>
    </w:p>
    <w:p w14:paraId="593A8734" w14:textId="677D3A7E" w:rsidR="003C417E" w:rsidRPr="001828AC" w:rsidRDefault="003C417E">
      <w:pPr>
        <w:pStyle w:val="ListParagraph"/>
        <w:numPr>
          <w:ilvl w:val="0"/>
          <w:numId w:val="26"/>
        </w:numPr>
        <w:jc w:val="both"/>
        <w:outlineLvl w:val="0"/>
        <w:rPr>
          <w:rFonts w:ascii="Arial" w:hAnsi="Arial" w:cs="Arial"/>
          <w:b/>
          <w:sz w:val="22"/>
          <w:szCs w:val="22"/>
          <w:rPrChange w:id="84" w:author="Du,Xinsong" w:date="2020-01-13T20:46:00Z">
            <w:rPr/>
          </w:rPrChange>
        </w:rPr>
        <w:pPrChange w:id="85" w:author="Du,Xinsong" w:date="2020-01-13T20:46:00Z">
          <w:pPr>
            <w:contextualSpacing/>
            <w:jc w:val="both"/>
            <w:outlineLvl w:val="0"/>
          </w:pPr>
        </w:pPrChange>
      </w:pPr>
      <w:ins w:id="86" w:author="Du,Xinsong" w:date="2020-01-13T20:46:00Z">
        <w:r>
          <w:rPr>
            <w:rFonts w:ascii="Arial" w:hAnsi="Arial" w:cs="Arial"/>
            <w:b/>
            <w:sz w:val="22"/>
            <w:szCs w:val="22"/>
          </w:rPr>
          <w:t>Funding Sources should not includ</w:t>
        </w:r>
      </w:ins>
      <w:ins w:id="87" w:author="Du,Xinsong" w:date="2020-01-13T20:47:00Z">
        <w:r>
          <w:rPr>
            <w:rFonts w:ascii="Arial" w:hAnsi="Arial" w:cs="Arial"/>
            <w:b/>
            <w:sz w:val="22"/>
            <w:szCs w:val="22"/>
          </w:rPr>
          <w:t>e grant numbers, since this would impact the efficacy of a blinded abstract review process.</w:t>
        </w:r>
      </w:ins>
    </w:p>
    <w:sectPr w:rsidR="003C417E" w:rsidRPr="001828AC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u,Xinsong" w:date="2020-01-13T20:28:00Z" w:initials="D">
    <w:p w14:paraId="4C683DD3" w14:textId="6C982F8D" w:rsidR="00D6786D" w:rsidRDefault="00D6786D">
      <w:pPr>
        <w:pStyle w:val="CommentText"/>
      </w:pPr>
      <w:r>
        <w:rPr>
          <w:rStyle w:val="CommentReference"/>
        </w:rPr>
        <w:annotationRef/>
      </w:r>
      <w:r>
        <w:t>Need to be less than 150 characters.</w:t>
      </w:r>
    </w:p>
  </w:comment>
  <w:comment w:id="13" w:author="Du,Xinsong" w:date="2020-01-13T19:07:00Z" w:initials="D">
    <w:p w14:paraId="66FB122A" w14:textId="0862D427" w:rsidR="00345CC4" w:rsidRDefault="00345CC4">
      <w:pPr>
        <w:pStyle w:val="CommentText"/>
      </w:pPr>
      <w:r>
        <w:rPr>
          <w:rStyle w:val="CommentReference"/>
        </w:rPr>
        <w:annotationRef/>
      </w:r>
      <w:r>
        <w:t xml:space="preserve">Dr. </w:t>
      </w:r>
      <w:proofErr w:type="spellStart"/>
      <w:r>
        <w:t>Lemas</w:t>
      </w:r>
      <w:proofErr w:type="spellEnd"/>
      <w:r>
        <w:t>: This is the authorship during MANA meeting, you can modify it for the Nutrition meeting</w:t>
      </w:r>
      <w:r w:rsidR="00184FFD">
        <w:t xml:space="preserve"> (maybe we need to add </w:t>
      </w:r>
      <w:r w:rsidR="00EB2627">
        <w:t xml:space="preserve">Dr. </w:t>
      </w:r>
      <w:r w:rsidR="00BF56C1">
        <w:t xml:space="preserve">Kelly </w:t>
      </w:r>
      <w:proofErr w:type="spellStart"/>
      <w:r w:rsidR="00BF56C1">
        <w:t>Ethun</w:t>
      </w:r>
      <w:proofErr w:type="spellEnd"/>
      <w:r w:rsidR="00BF56C1">
        <w:t>?)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683DD3" w15:done="0"/>
  <w15:commentEx w15:paraId="66FB12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683DD3" w16cid:durableId="21C75187"/>
  <w16cid:commentId w16cid:paraId="66FB122A" w16cid:durableId="21C73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0B78" w14:textId="77777777" w:rsidR="006643B5" w:rsidRDefault="006643B5" w:rsidP="006326B0">
      <w:r>
        <w:separator/>
      </w:r>
    </w:p>
  </w:endnote>
  <w:endnote w:type="continuationSeparator" w:id="0">
    <w:p w14:paraId="638021E5" w14:textId="77777777" w:rsidR="006643B5" w:rsidRDefault="006643B5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60CD9" w14:textId="77777777" w:rsidR="006643B5" w:rsidRDefault="006643B5" w:rsidP="006326B0">
      <w:r>
        <w:separator/>
      </w:r>
    </w:p>
  </w:footnote>
  <w:footnote w:type="continuationSeparator" w:id="0">
    <w:p w14:paraId="30B077DE" w14:textId="77777777" w:rsidR="006643B5" w:rsidRDefault="006643B5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A62D7"/>
    <w:rsid w:val="001B3710"/>
    <w:rsid w:val="001B3C9D"/>
    <w:rsid w:val="001C1C1F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707DF"/>
    <w:rsid w:val="00370F63"/>
    <w:rsid w:val="0038101E"/>
    <w:rsid w:val="003816A7"/>
    <w:rsid w:val="00383468"/>
    <w:rsid w:val="00390125"/>
    <w:rsid w:val="00390FBB"/>
    <w:rsid w:val="00392610"/>
    <w:rsid w:val="00393A76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CD4"/>
    <w:rsid w:val="005B7494"/>
    <w:rsid w:val="005C22E4"/>
    <w:rsid w:val="005C52D9"/>
    <w:rsid w:val="005C79A7"/>
    <w:rsid w:val="005D16A9"/>
    <w:rsid w:val="005D258C"/>
    <w:rsid w:val="005D4A06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643B5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C51C5"/>
    <w:rsid w:val="006C6E78"/>
    <w:rsid w:val="006D76CD"/>
    <w:rsid w:val="006E50BB"/>
    <w:rsid w:val="006E7CAD"/>
    <w:rsid w:val="006F4ECB"/>
    <w:rsid w:val="006F5DE6"/>
    <w:rsid w:val="00700188"/>
    <w:rsid w:val="00703B15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49F8"/>
    <w:rsid w:val="00C26375"/>
    <w:rsid w:val="00C265D4"/>
    <w:rsid w:val="00C304CA"/>
    <w:rsid w:val="00C31F9C"/>
    <w:rsid w:val="00C32DF3"/>
    <w:rsid w:val="00C40BF1"/>
    <w:rsid w:val="00C4185E"/>
    <w:rsid w:val="00C4490C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20BB3"/>
    <w:rsid w:val="00E25139"/>
    <w:rsid w:val="00E25375"/>
    <w:rsid w:val="00E302F1"/>
    <w:rsid w:val="00E346C6"/>
    <w:rsid w:val="00E3561D"/>
    <w:rsid w:val="00E408E6"/>
    <w:rsid w:val="00E45894"/>
    <w:rsid w:val="00E474AF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26953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104B-A6C8-C44F-9CC9-C4CAE6FD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Du,Xinsong</cp:lastModifiedBy>
  <cp:revision>52</cp:revision>
  <cp:lastPrinted>2018-10-23T15:27:00Z</cp:lastPrinted>
  <dcterms:created xsi:type="dcterms:W3CDTF">2019-09-14T22:41:00Z</dcterms:created>
  <dcterms:modified xsi:type="dcterms:W3CDTF">2020-01-22T01:54:00Z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