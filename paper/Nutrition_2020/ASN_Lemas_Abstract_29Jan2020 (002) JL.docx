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82BD5" w14:textId="77FF7607" w:rsidR="00315B2B" w:rsidRPr="00AF39DE" w:rsidRDefault="00F6430A" w:rsidP="00817E5D">
      <w:pPr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Untargeted Metabolomic Analysis of Gestationally Matched </w:t>
      </w:r>
      <w:r w:rsidR="00D6786D" w:rsidRPr="00AF39DE">
        <w:rPr>
          <w:rFonts w:ascii="Arial" w:hAnsi="Arial" w:cs="Arial"/>
          <w:b/>
          <w:sz w:val="22"/>
          <w:szCs w:val="22"/>
        </w:rPr>
        <w:t>H</w:t>
      </w:r>
      <w:r w:rsidR="00C21792" w:rsidRPr="00AF39DE">
        <w:rPr>
          <w:rFonts w:ascii="Arial" w:hAnsi="Arial" w:cs="Arial"/>
          <w:b/>
          <w:sz w:val="22"/>
          <w:szCs w:val="22"/>
        </w:rPr>
        <w:t>uman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 and </w:t>
      </w:r>
      <w:r w:rsidR="00D6786D" w:rsidRPr="00AF39DE">
        <w:rPr>
          <w:rFonts w:ascii="Arial" w:hAnsi="Arial" w:cs="Arial"/>
          <w:b/>
          <w:sz w:val="22"/>
          <w:szCs w:val="22"/>
        </w:rPr>
        <w:t>B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ovine </w:t>
      </w:r>
      <w:r w:rsidR="00D6786D" w:rsidRPr="00AF39DE">
        <w:rPr>
          <w:rFonts w:ascii="Arial" w:hAnsi="Arial" w:cs="Arial"/>
          <w:b/>
          <w:sz w:val="22"/>
          <w:szCs w:val="22"/>
        </w:rPr>
        <w:t>M</w:t>
      </w:r>
      <w:r w:rsidR="00C21792" w:rsidRPr="00AF39DE">
        <w:rPr>
          <w:rFonts w:ascii="Arial" w:hAnsi="Arial" w:cs="Arial"/>
          <w:b/>
          <w:sz w:val="22"/>
          <w:szCs w:val="22"/>
        </w:rPr>
        <w:t xml:space="preserve">ilk </w:t>
      </w:r>
      <w:r w:rsidRPr="00AF39DE">
        <w:rPr>
          <w:rFonts w:ascii="Arial" w:hAnsi="Arial" w:cs="Arial"/>
          <w:b/>
          <w:sz w:val="22"/>
          <w:szCs w:val="22"/>
        </w:rPr>
        <w:t xml:space="preserve">samples 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at 2-weeks </w:t>
      </w:r>
      <w:r w:rsidR="00D6786D" w:rsidRPr="00AF39DE">
        <w:rPr>
          <w:rFonts w:ascii="Arial" w:hAnsi="Arial" w:cs="Arial"/>
          <w:b/>
          <w:sz w:val="22"/>
          <w:szCs w:val="22"/>
        </w:rPr>
        <w:t>P</w:t>
      </w:r>
      <w:r w:rsidR="00AE6906" w:rsidRPr="00AF39DE">
        <w:rPr>
          <w:rFonts w:ascii="Arial" w:hAnsi="Arial" w:cs="Arial"/>
          <w:b/>
          <w:sz w:val="22"/>
          <w:szCs w:val="22"/>
        </w:rPr>
        <w:t xml:space="preserve">ostnatal  </w:t>
      </w:r>
      <w:r w:rsidR="000808D0" w:rsidRPr="00AF39DE">
        <w:rPr>
          <w:rFonts w:ascii="Arial" w:hAnsi="Arial" w:cs="Arial"/>
          <w:b/>
          <w:sz w:val="22"/>
          <w:szCs w:val="22"/>
        </w:rPr>
        <w:t xml:space="preserve"> </w:t>
      </w:r>
      <w:r w:rsidR="001328D5" w:rsidRPr="00AF39DE">
        <w:rPr>
          <w:rFonts w:ascii="Arial" w:hAnsi="Arial" w:cs="Arial"/>
          <w:b/>
          <w:sz w:val="22"/>
          <w:szCs w:val="22"/>
        </w:rPr>
        <w:t xml:space="preserve"> </w:t>
      </w:r>
    </w:p>
    <w:p w14:paraId="1451DE88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7BB1BC12" w14:textId="47D16B21" w:rsidR="00A60936" w:rsidRPr="00AF39DE" w:rsidRDefault="00A60936" w:rsidP="00A60936">
      <w:pPr>
        <w:jc w:val="both"/>
        <w:rPr>
          <w:rFonts w:ascii="Arial" w:eastAsia="Arial" w:hAnsi="Arial" w:cs="Arial"/>
          <w:sz w:val="22"/>
          <w:szCs w:val="22"/>
        </w:rPr>
      </w:pPr>
      <w:r w:rsidRPr="00AF39DE">
        <w:rPr>
          <w:rFonts w:ascii="Arial" w:eastAsia="Arial" w:hAnsi="Arial" w:cs="Arial"/>
          <w:sz w:val="22"/>
          <w:szCs w:val="22"/>
        </w:rPr>
        <w:t>Dominick J. Lemas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 xml:space="preserve">, PhD; </w:t>
      </w:r>
      <w:proofErr w:type="spellStart"/>
      <w:r w:rsidRPr="00AF39DE">
        <w:rPr>
          <w:rFonts w:ascii="Arial" w:eastAsia="Arial" w:hAnsi="Arial" w:cs="Arial"/>
          <w:sz w:val="22"/>
          <w:szCs w:val="22"/>
        </w:rPr>
        <w:t>Xinsong</w:t>
      </w:r>
      <w:proofErr w:type="spellEnd"/>
      <w:r w:rsidRPr="00AF39DE">
        <w:rPr>
          <w:rFonts w:ascii="Arial" w:eastAsia="Arial" w:hAnsi="Arial" w:cs="Arial"/>
          <w:sz w:val="22"/>
          <w:szCs w:val="22"/>
        </w:rPr>
        <w:t xml:space="preserve"> Du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 Bethany Dado-Senn</w:t>
      </w:r>
      <w:r w:rsidR="00447912" w:rsidRPr="00AF39DE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, </w:t>
      </w:r>
      <w:r w:rsidRPr="00AF39DE">
        <w:rPr>
          <w:rFonts w:ascii="Arial" w:eastAsia="Arial" w:hAnsi="Arial" w:cs="Arial"/>
          <w:sz w:val="22"/>
          <w:szCs w:val="22"/>
        </w:rPr>
        <w:t>Alex</w:t>
      </w:r>
      <w:r w:rsidR="00E10B5D" w:rsidRPr="00AF39DE">
        <w:rPr>
          <w:rFonts w:ascii="Arial" w:eastAsia="Arial" w:hAnsi="Arial" w:cs="Arial"/>
          <w:sz w:val="22"/>
          <w:szCs w:val="22"/>
        </w:rPr>
        <w:t>ander</w:t>
      </w:r>
      <w:r w:rsidRPr="00AF39DE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00AF39DE">
        <w:rPr>
          <w:rFonts w:ascii="Arial" w:eastAsia="Arial" w:hAnsi="Arial" w:cs="Arial"/>
          <w:sz w:val="22"/>
          <w:szCs w:val="22"/>
        </w:rPr>
        <w:t>Kirpich</w:t>
      </w:r>
      <w:proofErr w:type="spellEnd"/>
      <w:r w:rsidRPr="00AF39DE">
        <w:rPr>
          <w:rFonts w:ascii="Arial" w:eastAsia="Arial" w:hAnsi="Arial" w:cs="Arial"/>
          <w:sz w:val="22"/>
          <w:szCs w:val="22"/>
        </w:rPr>
        <w:t>, PhD</w:t>
      </w:r>
      <w:r w:rsidR="00447912" w:rsidRPr="00AF39DE">
        <w:rPr>
          <w:rFonts w:ascii="Arial" w:eastAsia="Arial" w:hAnsi="Arial" w:cs="Arial"/>
          <w:sz w:val="22"/>
          <w:szCs w:val="22"/>
          <w:vertAlign w:val="superscript"/>
        </w:rPr>
        <w:t>3</w:t>
      </w:r>
      <w:r w:rsidRPr="00AF39DE">
        <w:rPr>
          <w:rFonts w:ascii="Arial" w:eastAsia="Arial" w:hAnsi="Arial" w:cs="Arial"/>
          <w:sz w:val="22"/>
          <w:szCs w:val="22"/>
        </w:rPr>
        <w:t>; Magda Francois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 Nicole Cacho, DO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39DE">
        <w:rPr>
          <w:rFonts w:ascii="Arial" w:eastAsia="Arial" w:hAnsi="Arial" w:cs="Arial"/>
          <w:sz w:val="22"/>
          <w:szCs w:val="22"/>
        </w:rPr>
        <w:t>; Lindsay Thompson, MD</w:t>
      </w:r>
      <w:r w:rsidR="00447912"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eastAsia="Arial" w:hAnsi="Arial" w:cs="Arial"/>
          <w:sz w:val="22"/>
          <w:szCs w:val="22"/>
        </w:rPr>
        <w:t>; Leslie Parker, PhD, ARNP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39DE">
        <w:rPr>
          <w:rFonts w:ascii="Arial" w:eastAsia="Arial" w:hAnsi="Arial" w:cs="Arial"/>
          <w:sz w:val="22"/>
          <w:szCs w:val="22"/>
        </w:rPr>
        <w:t>; Josef Neu, MD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4</w:t>
      </w:r>
      <w:r w:rsidRPr="00AF39DE">
        <w:rPr>
          <w:rFonts w:ascii="Arial" w:eastAsia="Arial" w:hAnsi="Arial" w:cs="Arial"/>
          <w:sz w:val="22"/>
          <w:szCs w:val="22"/>
        </w:rPr>
        <w:t>;</w:t>
      </w:r>
      <w:r w:rsidR="00447912" w:rsidRPr="00AF39DE">
        <w:rPr>
          <w:rFonts w:ascii="Arial" w:eastAsia="Arial" w:hAnsi="Arial" w:cs="Arial"/>
          <w:sz w:val="22"/>
          <w:szCs w:val="22"/>
        </w:rPr>
        <w:t xml:space="preserve"> Jimena Laporta, PhD</w:t>
      </w:r>
      <w:r w:rsidR="00390125" w:rsidRPr="00AF39DE">
        <w:rPr>
          <w:rFonts w:ascii="Arial" w:eastAsia="Arial" w:hAnsi="Arial" w:cs="Arial"/>
          <w:sz w:val="22"/>
          <w:szCs w:val="22"/>
          <w:vertAlign w:val="superscript"/>
        </w:rPr>
        <w:t>2</w:t>
      </w:r>
      <w:r w:rsidR="00447912" w:rsidRPr="00AF39DE">
        <w:rPr>
          <w:rFonts w:ascii="Arial" w:eastAsia="Arial" w:hAnsi="Arial" w:cs="Arial"/>
          <w:sz w:val="22"/>
          <w:szCs w:val="22"/>
        </w:rPr>
        <w:t>,</w:t>
      </w:r>
      <w:r w:rsidRPr="00AF39DE">
        <w:rPr>
          <w:rFonts w:ascii="Arial" w:eastAsia="Arial" w:hAnsi="Arial" w:cs="Arial"/>
          <w:sz w:val="22"/>
          <w:szCs w:val="22"/>
        </w:rPr>
        <w:t xml:space="preserve"> Timothy Garrett, PhD</w:t>
      </w:r>
      <w:r w:rsidR="00AE6906" w:rsidRPr="00AF39DE">
        <w:rPr>
          <w:rFonts w:ascii="Arial" w:eastAsia="Arial" w:hAnsi="Arial" w:cs="Arial"/>
          <w:sz w:val="22"/>
          <w:szCs w:val="22"/>
          <w:vertAlign w:val="superscript"/>
        </w:rPr>
        <w:t>5</w:t>
      </w:r>
      <w:r w:rsidR="00345CC4" w:rsidRPr="00AF39DE">
        <w:rPr>
          <w:rFonts w:ascii="Arial" w:eastAsia="Arial" w:hAnsi="Arial" w:cs="Arial"/>
          <w:sz w:val="22"/>
          <w:szCs w:val="22"/>
          <w:vertAlign w:val="superscript"/>
        </w:rPr>
        <w:t xml:space="preserve"> </w:t>
      </w:r>
    </w:p>
    <w:p w14:paraId="68F043E6" w14:textId="77777777" w:rsidR="008A3D9C" w:rsidRPr="00AF39DE" w:rsidRDefault="008A3D9C" w:rsidP="00C01369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</w:p>
    <w:p w14:paraId="6469AF0F" w14:textId="77777777" w:rsidR="008A3D9C" w:rsidRPr="00AF39DE" w:rsidRDefault="008A3D9C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1</w:t>
      </w:r>
      <w:r w:rsidRPr="00AF39DE">
        <w:rPr>
          <w:rFonts w:ascii="Arial" w:hAnsi="Arial" w:cs="Arial"/>
          <w:sz w:val="22"/>
          <w:szCs w:val="22"/>
        </w:rPr>
        <w:t xml:space="preserve"> Department of Health Outcomes and Biomedical Informatics, College of Medicine, University of Florida</w:t>
      </w:r>
    </w:p>
    <w:p w14:paraId="300A492F" w14:textId="12A40660" w:rsidR="008A3D9C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2</w:t>
      </w:r>
      <w:r w:rsidR="00390125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390125" w:rsidRPr="00AF39DE">
        <w:rPr>
          <w:rFonts w:ascii="Arial" w:hAnsi="Arial" w:cs="Arial"/>
          <w:sz w:val="22"/>
          <w:szCs w:val="22"/>
        </w:rPr>
        <w:t xml:space="preserve">Department of Animal Sciences, College of Agricultural and Life Sciences, University of Florida </w:t>
      </w:r>
    </w:p>
    <w:p w14:paraId="64B0B5C3" w14:textId="3F1ACAE6" w:rsidR="00447912" w:rsidRPr="00AF39DE" w:rsidRDefault="00447912" w:rsidP="00AF210B">
      <w:pPr>
        <w:contextualSpacing/>
        <w:jc w:val="both"/>
        <w:outlineLvl w:val="0"/>
        <w:rPr>
          <w:rFonts w:ascii="Arial" w:hAnsi="Arial" w:cs="Arial"/>
          <w:sz w:val="22"/>
          <w:szCs w:val="22"/>
          <w:vertAlign w:val="superscript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3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Population Health Sciences, School of Public Health, Georgia State University</w:t>
      </w:r>
    </w:p>
    <w:p w14:paraId="7688AD3C" w14:textId="1159251C" w:rsidR="00AF210B" w:rsidRPr="00AF39DE" w:rsidRDefault="00447912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color w:val="00000A"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4</w:t>
      </w:r>
      <w:r w:rsidR="00BF6BF0" w:rsidRPr="00AF39DE">
        <w:rPr>
          <w:rFonts w:ascii="Arial" w:hAnsi="Arial" w:cs="Arial"/>
          <w:sz w:val="22"/>
          <w:szCs w:val="22"/>
          <w:vertAlign w:val="superscript"/>
        </w:rPr>
        <w:t xml:space="preserve"> </w:t>
      </w:r>
      <w:r w:rsidR="00AF210B" w:rsidRPr="00AF39DE">
        <w:rPr>
          <w:rFonts w:ascii="Arial" w:hAnsi="Arial" w:cs="Arial"/>
          <w:color w:val="00000A"/>
          <w:sz w:val="22"/>
          <w:szCs w:val="22"/>
        </w:rPr>
        <w:t>Department of Pediatrics, University of Florida, College of Medicine, Gainesville, Florida</w:t>
      </w:r>
    </w:p>
    <w:p w14:paraId="36E8F38B" w14:textId="5E1F6C40" w:rsidR="00AE6906" w:rsidRPr="00AF39DE" w:rsidRDefault="00AE6906" w:rsidP="00AF210B">
      <w:pPr>
        <w:pBdr>
          <w:top w:val="nil"/>
          <w:left w:val="nil"/>
          <w:bottom w:val="nil"/>
          <w:right w:val="nil"/>
          <w:between w:val="nil"/>
        </w:pBdr>
        <w:tabs>
          <w:tab w:val="left" w:pos="709"/>
        </w:tabs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sz w:val="22"/>
          <w:szCs w:val="22"/>
          <w:vertAlign w:val="superscript"/>
        </w:rPr>
        <w:t>5</w:t>
      </w:r>
      <w:r w:rsidR="00BF6BF0" w:rsidRPr="00AF39DE">
        <w:rPr>
          <w:rFonts w:ascii="Arial" w:hAnsi="Arial" w:cs="Arial"/>
          <w:sz w:val="22"/>
          <w:szCs w:val="22"/>
        </w:rPr>
        <w:t xml:space="preserve"> Department of Pathology, Immunology and Laboratory Medicine, College of Medicine, University of Florida</w:t>
      </w:r>
    </w:p>
    <w:p w14:paraId="4EB5E139" w14:textId="73C577A9" w:rsidR="008A3D9C" w:rsidRPr="00AF39DE" w:rsidRDefault="008A3D9C" w:rsidP="00C01369">
      <w:pPr>
        <w:jc w:val="both"/>
        <w:rPr>
          <w:rFonts w:ascii="Arial" w:hAnsi="Arial" w:cs="Arial"/>
          <w:sz w:val="22"/>
          <w:szCs w:val="22"/>
        </w:rPr>
      </w:pPr>
    </w:p>
    <w:p w14:paraId="4B2B7871" w14:textId="77777777" w:rsidR="006B1051" w:rsidRPr="00AF39DE" w:rsidRDefault="006B1051" w:rsidP="00354AF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>ABSTRACT</w:t>
      </w:r>
    </w:p>
    <w:p w14:paraId="62DEF6E7" w14:textId="5CBB0937" w:rsidR="00417A29" w:rsidRPr="00AF39DE" w:rsidRDefault="00417A29" w:rsidP="00354AFC">
      <w:pPr>
        <w:jc w:val="both"/>
        <w:rPr>
          <w:rFonts w:ascii="Arial" w:hAnsi="Arial" w:cs="Arial"/>
          <w:b/>
          <w:sz w:val="22"/>
          <w:szCs w:val="22"/>
        </w:rPr>
      </w:pPr>
    </w:p>
    <w:p w14:paraId="39D799E5" w14:textId="53A23C26" w:rsidR="006B3A9E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Background</w:t>
      </w:r>
      <w:r w:rsidR="008D357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H</w:t>
      </w:r>
      <w:r w:rsidR="009D7024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uman breast milk 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is the ideal nutrition source for infant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development during the first year of life</w:t>
      </w:r>
      <w:r w:rsidR="00565414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Epidemiological data demonstrates that </w:t>
      </w:r>
      <w:r w:rsidR="00017E60" w:rsidRPr="00AF39DE">
        <w:rPr>
          <w:rFonts w:ascii="Arial" w:hAnsi="Arial" w:cs="Arial"/>
          <w:sz w:val="22"/>
          <w:szCs w:val="22"/>
          <w:shd w:val="clear" w:color="auto" w:fill="FFFFFF"/>
        </w:rPr>
        <w:t>bovine whole milk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is often substituted for human milk during the first 12-months of life and may be associated with adverse infant outcomes</w:t>
      </w:r>
      <w:r w:rsidR="006835C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38D0FC94" w14:textId="77777777" w:rsidR="006B3A9E" w:rsidRPr="00AF39DE" w:rsidRDefault="006B3A9E" w:rsidP="00565414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24EF6460" w14:textId="78DC93E7" w:rsidR="008D3572" w:rsidRPr="00AF39DE" w:rsidRDefault="006B3A9E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Objective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The goal of this project is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to interrogate the human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and bovine </w:t>
      </w:r>
      <w:r w:rsidR="00923F8E" w:rsidRPr="00AF39DE">
        <w:rPr>
          <w:rFonts w:ascii="Arial" w:hAnsi="Arial" w:cs="Arial"/>
          <w:sz w:val="22"/>
          <w:szCs w:val="22"/>
          <w:shd w:val="clear" w:color="auto" w:fill="FFFFFF"/>
        </w:rPr>
        <w:t>milk metabolome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at 2-weeks postnatal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to identify unique and overlapping metabolites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that may impact infant health outcomes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 </w:t>
      </w:r>
    </w:p>
    <w:p w14:paraId="5620A0C6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0A5D198C" w14:textId="0004C114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Method</w:t>
      </w:r>
      <w:r w:rsidR="00DD7E6A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>:</w:t>
      </w:r>
      <w:r w:rsidR="00DA374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Human milk (n=</w:t>
      </w:r>
      <w:r w:rsidR="00733C03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>) was collected at 2-weeks postpartum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from n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ormal weight 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others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(pre-pregnant BMI&lt;25kg/m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  <w:vertAlign w:val="superscript"/>
        </w:rPr>
        <w:t>2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)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that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delivered vaginally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planned to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exclusively breastfeed their infant for at least 2-months.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Similarly, bovine milk (n=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>10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>) was collected 2-weeks postpartum from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normal weight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primiparous Holstein </w:t>
      </w:r>
      <w:r w:rsidR="0005515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dairy 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cows.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D</w:t>
      </w:r>
      <w:r w:rsidR="00130DF2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airy cattle were housed in sand-bedded, shaded barns with access to fans and water soakers and fed a common transition cow total mixed ration.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was completed on all </w:t>
      </w:r>
      <w:r w:rsidR="00447912" w:rsidRPr="00AF39DE">
        <w:rPr>
          <w:rFonts w:ascii="Arial" w:hAnsi="Arial" w:cs="Arial"/>
          <w:sz w:val="22"/>
          <w:szCs w:val="22"/>
          <w:shd w:val="clear" w:color="auto" w:fill="FFFFFF"/>
        </w:rPr>
        <w:t>m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ilk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high-resolution mass spectrometry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analysis 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was 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>implemented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using a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n open-source</w:t>
      </w:r>
      <w:r w:rsidR="00B644E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containerized</w:t>
      </w:r>
      <w:r w:rsidR="000808D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metabolomics pipeline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Data processing was completed using </w:t>
      </w:r>
      <w:proofErr w:type="spellStart"/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>MZmine</w:t>
      </w:r>
      <w:proofErr w:type="spellEnd"/>
      <w:r w:rsidR="00AF39DE">
        <w:rPr>
          <w:rFonts w:ascii="Arial" w:hAnsi="Arial" w:cs="Arial"/>
          <w:sz w:val="22"/>
          <w:szCs w:val="22"/>
          <w:shd w:val="clear" w:color="auto" w:fill="FFFFFF"/>
        </w:rPr>
        <w:t>, mummichog</w:t>
      </w:r>
      <w:r w:rsidR="003B5770" w:rsidRPr="00AF39DE" w:rsidDel="003B5770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and</w:t>
      </w:r>
      <w:r w:rsidR="00A32ED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Python</w:t>
      </w:r>
      <w:r w:rsidR="003B577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were used for </w:t>
      </w:r>
      <w:r w:rsidR="00C70894" w:rsidRPr="00AF39DE">
        <w:rPr>
          <w:rFonts w:ascii="Arial" w:hAnsi="Arial" w:cs="Arial"/>
          <w:sz w:val="22"/>
          <w:szCs w:val="22"/>
          <w:shd w:val="clear" w:color="auto" w:fill="FFFFFF"/>
        </w:rPr>
        <w:t>statistical</w:t>
      </w:r>
      <w:r w:rsidR="002950C1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analysis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. </w:t>
      </w:r>
    </w:p>
    <w:p w14:paraId="79A98394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46C30D31" w14:textId="669FEB77" w:rsidR="008D3572" w:rsidRPr="00AF39DE" w:rsidRDefault="008D3572" w:rsidP="00617B6D">
      <w:pPr>
        <w:pStyle w:val="CommentText"/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Results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We detected </w:t>
      </w:r>
      <w:r w:rsidR="00F328D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716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metabolomic features 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in human </w:t>
      </w:r>
      <w:r w:rsidR="00BF3624" w:rsidRPr="00AF39DE">
        <w:rPr>
          <w:rFonts w:ascii="Arial" w:hAnsi="Arial" w:cs="Arial"/>
          <w:sz w:val="22"/>
          <w:szCs w:val="22"/>
          <w:shd w:val="clear" w:color="auto" w:fill="FFFFFF"/>
        </w:rPr>
        <w:t>and bovine milk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 </w:t>
      </w:r>
      <w:r w:rsidR="00E5383A" w:rsidRPr="00AF39DE">
        <w:rPr>
          <w:rFonts w:ascii="Arial" w:hAnsi="Arial" w:cs="Arial"/>
          <w:sz w:val="22"/>
          <w:szCs w:val="22"/>
          <w:shd w:val="clear" w:color="auto" w:fill="FFFFFF"/>
        </w:rPr>
        <w:t>after</w:t>
      </w:r>
      <w:r w:rsidR="00D43F2E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quality control</w:t>
      </w:r>
      <w:r w:rsidR="002019E7" w:rsidRPr="00AF39DE">
        <w:rPr>
          <w:rFonts w:ascii="Arial" w:hAnsi="Arial" w:cs="Arial"/>
          <w:sz w:val="22"/>
          <w:szCs w:val="22"/>
          <w:shd w:val="clear" w:color="auto" w:fill="FFFFFF"/>
        </w:rPr>
        <w:t>.</w:t>
      </w:r>
      <w:r w:rsidR="00B00A98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>Our analysis also revealed that 43% (312) of metabolomics features were present in both human and bovine milk, 23% (167) of metabolomics features were unique to human milk and 33% (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237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) of metabolomics features </w:t>
      </w:r>
      <w:r w:rsidR="00703B15" w:rsidRPr="00AF39DE">
        <w:rPr>
          <w:rFonts w:ascii="Arial" w:hAnsi="Arial" w:cs="Arial"/>
          <w:sz w:val="22"/>
          <w:szCs w:val="22"/>
          <w:shd w:val="clear" w:color="auto" w:fill="FFFFFF"/>
        </w:rPr>
        <w:t>existed only in bovine milk</w:t>
      </w:r>
      <w:r w:rsidR="00E16EDC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samples. Pathway analysis revealed that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sialic acid (p=0.0002) and glycosphingolipid metabolism </w:t>
      </w:r>
      <w:commentRangeStart w:id="0"/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(p=0.0009) </w:t>
      </w:r>
      <w:commentRangeEnd w:id="0"/>
      <w:r w:rsidR="005816D8">
        <w:rPr>
          <w:rStyle w:val="CommentReference"/>
        </w:rPr>
        <w:commentReference w:id="0"/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were common to human and bovine milk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samples. We also found that 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>amino acid (tryptophan, tyrosine, purine) metabolism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(p&lt;0.005)</w:t>
      </w:r>
      <w:r w:rsidR="00AF39DE">
        <w:rPr>
          <w:rFonts w:ascii="Arial" w:hAnsi="Arial" w:cs="Arial"/>
          <w:sz w:val="22"/>
          <w:szCs w:val="22"/>
          <w:shd w:val="clear" w:color="auto" w:fill="FFFFFF"/>
        </w:rPr>
        <w:t xml:space="preserve"> was unique to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bovine sample</w:t>
      </w:r>
      <w:ins w:id="1" w:author="Jimena Laporta" w:date="2020-01-31T09:15:00Z">
        <w:r w:rsidR="005816D8">
          <w:rPr>
            <w:rFonts w:ascii="Arial" w:hAnsi="Arial" w:cs="Arial"/>
            <w:sz w:val="22"/>
            <w:szCs w:val="22"/>
            <w:shd w:val="clear" w:color="auto" w:fill="FFFFFF"/>
          </w:rPr>
          <w:t>s</w:t>
        </w:r>
      </w:ins>
      <w:r w:rsidR="005B2350">
        <w:rPr>
          <w:rFonts w:ascii="Arial" w:hAnsi="Arial" w:cs="Arial"/>
          <w:sz w:val="22"/>
          <w:szCs w:val="22"/>
          <w:shd w:val="clear" w:color="auto" w:fill="FFFFFF"/>
        </w:rPr>
        <w:t xml:space="preserve"> and vitamin B3 pathways (p=0.03) was unique to human samples. </w:t>
      </w:r>
      <w:r w:rsidR="00BE7B49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 </w:t>
      </w:r>
    </w:p>
    <w:p w14:paraId="34C9F861" w14:textId="77777777" w:rsidR="008D3572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52B30C6" w14:textId="11762BF6" w:rsidR="0036018B" w:rsidRPr="00AF39DE" w:rsidRDefault="008D3572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  <w:r w:rsidRPr="00AF39DE">
        <w:rPr>
          <w:rFonts w:ascii="Arial" w:hAnsi="Arial" w:cs="Arial"/>
          <w:b/>
          <w:sz w:val="22"/>
          <w:szCs w:val="22"/>
          <w:shd w:val="clear" w:color="auto" w:fill="FFFFFF"/>
        </w:rPr>
        <w:t>Conclusion</w:t>
      </w:r>
      <w:r w:rsidR="00A73960" w:rsidRPr="00AF39DE">
        <w:rPr>
          <w:rFonts w:ascii="Arial" w:hAnsi="Arial" w:cs="Arial"/>
          <w:b/>
          <w:sz w:val="22"/>
          <w:szCs w:val="22"/>
          <w:shd w:val="clear" w:color="auto" w:fill="FFFFFF"/>
        </w:rPr>
        <w:t>s</w:t>
      </w:r>
      <w:r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: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O</w:t>
      </w:r>
      <w:r w:rsidR="005B2350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ur </w:t>
      </w:r>
      <w:r w:rsidR="005B2350">
        <w:rPr>
          <w:rFonts w:ascii="Arial" w:hAnsi="Arial" w:cs="Arial"/>
          <w:sz w:val="22"/>
          <w:szCs w:val="22"/>
          <w:shd w:val="clear" w:color="auto" w:fill="FFFFFF"/>
        </w:rPr>
        <w:t>analysis revealed a core milk metabolome shared between human and bovine samples. Collectively</w:t>
      </w:r>
      <w:bookmarkStart w:id="2" w:name="_GoBack"/>
      <w:r w:rsidR="005B2350">
        <w:rPr>
          <w:rFonts w:ascii="Arial" w:hAnsi="Arial" w:cs="Arial"/>
          <w:sz w:val="22"/>
          <w:szCs w:val="22"/>
          <w:shd w:val="clear" w:color="auto" w:fill="FFFFFF"/>
        </w:rPr>
        <w:t>, t</w:t>
      </w:r>
      <w:r w:rsidR="00A60936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hese results highlight </w:t>
      </w:r>
      <w:r w:rsidR="0036018B" w:rsidRPr="00AF39DE">
        <w:rPr>
          <w:rFonts w:ascii="Arial" w:hAnsi="Arial" w:cs="Arial"/>
          <w:sz w:val="22"/>
          <w:szCs w:val="22"/>
          <w:shd w:val="clear" w:color="auto" w:fill="FFFFFF"/>
        </w:rPr>
        <w:t xml:space="preserve">untargeted metabolomics as a potential strategy to identify unique and overlapping metabolites in bovine and human milk that may impact infant health outcomes. </w:t>
      </w:r>
    </w:p>
    <w:bookmarkEnd w:id="2"/>
    <w:p w14:paraId="389410AE" w14:textId="77777777" w:rsidR="0036018B" w:rsidRPr="00AF39DE" w:rsidRDefault="0036018B" w:rsidP="0052527C">
      <w:pPr>
        <w:jc w:val="both"/>
        <w:rPr>
          <w:rFonts w:ascii="Arial" w:hAnsi="Arial" w:cs="Arial"/>
          <w:sz w:val="22"/>
          <w:szCs w:val="22"/>
          <w:shd w:val="clear" w:color="auto" w:fill="FFFFFF"/>
        </w:rPr>
      </w:pPr>
    </w:p>
    <w:p w14:paraId="3E4C7118" w14:textId="159B754C" w:rsidR="00A73960" w:rsidRPr="00AF39DE" w:rsidRDefault="00A73960" w:rsidP="0052527C">
      <w:pPr>
        <w:jc w:val="both"/>
        <w:rPr>
          <w:rFonts w:ascii="Arial" w:hAnsi="Arial" w:cs="Arial"/>
          <w:sz w:val="22"/>
          <w:szCs w:val="22"/>
        </w:rPr>
      </w:pPr>
    </w:p>
    <w:p w14:paraId="07EF9458" w14:textId="401294CA" w:rsidR="00A73960" w:rsidRPr="00AF39DE" w:rsidRDefault="00A73960" w:rsidP="0052527C">
      <w:pPr>
        <w:jc w:val="both"/>
        <w:rPr>
          <w:rFonts w:ascii="Arial" w:hAnsi="Arial" w:cs="Arial"/>
          <w:b/>
          <w:sz w:val="22"/>
          <w:szCs w:val="22"/>
        </w:rPr>
      </w:pPr>
      <w:r w:rsidRPr="00AF39DE">
        <w:rPr>
          <w:rFonts w:ascii="Arial" w:hAnsi="Arial" w:cs="Arial"/>
          <w:b/>
          <w:sz w:val="22"/>
          <w:szCs w:val="22"/>
        </w:rPr>
        <w:t xml:space="preserve">Funding Sources: 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Research was supported by NIDDK</w:t>
      </w:r>
      <w:r w:rsidR="001C513B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/K01</w:t>
      </w:r>
      <w:r w:rsidR="008B1ADC" w:rsidRPr="00AF39DE">
        <w:rPr>
          <w:rFonts w:ascii="Arial" w:hAnsi="Arial" w:cs="Arial"/>
          <w:iCs/>
          <w:sz w:val="22"/>
          <w:szCs w:val="22"/>
          <w:shd w:val="clear" w:color="auto" w:fill="FFFFFF"/>
        </w:rPr>
        <w:t>; SECIM P&amp;F; CTSI Pilot Award; Robin Hood Foundation; NIH Loan Repayment Program</w:t>
      </w:r>
    </w:p>
    <w:p w14:paraId="2D04C168" w14:textId="77777777" w:rsidR="00BF16A4" w:rsidRPr="00AF39DE" w:rsidRDefault="00BF16A4" w:rsidP="00C01369">
      <w:pPr>
        <w:ind w:left="90"/>
        <w:contextualSpacing/>
        <w:jc w:val="both"/>
        <w:outlineLvl w:val="0"/>
        <w:rPr>
          <w:rFonts w:ascii="Arial" w:hAnsi="Arial" w:cs="Arial"/>
          <w:b/>
          <w:sz w:val="22"/>
          <w:szCs w:val="22"/>
        </w:rPr>
      </w:pPr>
    </w:p>
    <w:p w14:paraId="593A8734" w14:textId="523049B1" w:rsidR="003C417E" w:rsidRPr="00AF39DE" w:rsidRDefault="00AF39DE" w:rsidP="00BE7B49">
      <w:pPr>
        <w:rPr>
          <w:rFonts w:ascii="Arial" w:eastAsiaTheme="minorHAnsi" w:hAnsi="Arial" w:cs="Arial"/>
          <w:sz w:val="22"/>
          <w:szCs w:val="22"/>
          <w:lang w:eastAsia="en-US"/>
        </w:rPr>
      </w:pPr>
      <w:r w:rsidRPr="00AF39DE">
        <w:rPr>
          <w:rFonts w:ascii="Arial" w:eastAsiaTheme="minorHAnsi" w:hAnsi="Arial" w:cs="Arial"/>
          <w:sz w:val="22"/>
          <w:szCs w:val="22"/>
          <w:lang w:eastAsia="en-US"/>
        </w:rPr>
        <w:t xml:space="preserve">Word Limit: 2000 characters not including spaces. </w:t>
      </w:r>
    </w:p>
    <w:sectPr w:rsidR="003C417E" w:rsidRPr="00AF39DE" w:rsidSect="00B644EB">
      <w:type w:val="continuous"/>
      <w:pgSz w:w="12240" w:h="15840"/>
      <w:pgMar w:top="720" w:right="720" w:bottom="720" w:left="720" w:header="720" w:footer="720" w:gutter="0"/>
      <w:cols w:space="36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Jimena Laporta" w:date="2020-01-31T09:16:00Z" w:initials="JL">
    <w:p w14:paraId="347B1EF7" w14:textId="034704AB" w:rsidR="005816D8" w:rsidRDefault="005816D8">
      <w:pPr>
        <w:pStyle w:val="CommentText"/>
      </w:pPr>
      <w:r>
        <w:rPr>
          <w:rStyle w:val="CommentReference"/>
        </w:rPr>
        <w:annotationRef/>
      </w:r>
      <w:r>
        <w:t>If you are n need of extra characters you can change this p to p&lt;0.0009 and eliminate the p=0.0002 above. Just a thought!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47B1EF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B1EF7" w16cid:durableId="21DE6EF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B6790" w14:textId="77777777" w:rsidR="00287118" w:rsidRDefault="00287118" w:rsidP="006326B0">
      <w:r>
        <w:separator/>
      </w:r>
    </w:p>
  </w:endnote>
  <w:endnote w:type="continuationSeparator" w:id="0">
    <w:p w14:paraId="7D12E984" w14:textId="77777777" w:rsidR="00287118" w:rsidRDefault="00287118" w:rsidP="006326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D023E3" w14:textId="77777777" w:rsidR="00287118" w:rsidRDefault="00287118" w:rsidP="006326B0">
      <w:r>
        <w:separator/>
      </w:r>
    </w:p>
  </w:footnote>
  <w:footnote w:type="continuationSeparator" w:id="0">
    <w:p w14:paraId="0A39E95D" w14:textId="77777777" w:rsidR="00287118" w:rsidRDefault="00287118" w:rsidP="006326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A34BD"/>
    <w:multiLevelType w:val="hybridMultilevel"/>
    <w:tmpl w:val="F90CFA06"/>
    <w:lvl w:ilvl="0" w:tplc="A0FC8E1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A2DCF"/>
    <w:multiLevelType w:val="hybridMultilevel"/>
    <w:tmpl w:val="3760C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56445"/>
    <w:multiLevelType w:val="hybridMultilevel"/>
    <w:tmpl w:val="CDD64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77722"/>
    <w:multiLevelType w:val="multilevel"/>
    <w:tmpl w:val="27789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9D551A"/>
    <w:multiLevelType w:val="multilevel"/>
    <w:tmpl w:val="015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36184F"/>
    <w:multiLevelType w:val="multilevel"/>
    <w:tmpl w:val="A73C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0A6AA4"/>
    <w:multiLevelType w:val="multilevel"/>
    <w:tmpl w:val="CE88E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755A1D"/>
    <w:multiLevelType w:val="multilevel"/>
    <w:tmpl w:val="A2A0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EA01F58"/>
    <w:multiLevelType w:val="hybridMultilevel"/>
    <w:tmpl w:val="7B2A55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24E515F"/>
    <w:multiLevelType w:val="multilevel"/>
    <w:tmpl w:val="DBD28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652C0B"/>
    <w:multiLevelType w:val="multilevel"/>
    <w:tmpl w:val="CBC03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8F79F8"/>
    <w:multiLevelType w:val="hybridMultilevel"/>
    <w:tmpl w:val="D16CB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944A5"/>
    <w:multiLevelType w:val="hybridMultilevel"/>
    <w:tmpl w:val="6FD22B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F242B0C"/>
    <w:multiLevelType w:val="hybridMultilevel"/>
    <w:tmpl w:val="16ECD4AC"/>
    <w:lvl w:ilvl="0" w:tplc="4460A882">
      <w:start w:val="1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06146C4"/>
    <w:multiLevelType w:val="hybridMultilevel"/>
    <w:tmpl w:val="ACA82F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9602C5"/>
    <w:multiLevelType w:val="hybridMultilevel"/>
    <w:tmpl w:val="C7C09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DC6949"/>
    <w:multiLevelType w:val="hybridMultilevel"/>
    <w:tmpl w:val="DE26EF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21D6B"/>
    <w:multiLevelType w:val="multilevel"/>
    <w:tmpl w:val="8828E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E73657B"/>
    <w:multiLevelType w:val="multilevel"/>
    <w:tmpl w:val="DB86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2C09D5"/>
    <w:multiLevelType w:val="hybridMultilevel"/>
    <w:tmpl w:val="F6D00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59269F"/>
    <w:multiLevelType w:val="hybridMultilevel"/>
    <w:tmpl w:val="BF885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A84792"/>
    <w:multiLevelType w:val="multilevel"/>
    <w:tmpl w:val="E506C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1647D12"/>
    <w:multiLevelType w:val="hybridMultilevel"/>
    <w:tmpl w:val="BF907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AD3DE8"/>
    <w:multiLevelType w:val="multilevel"/>
    <w:tmpl w:val="52421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5411AD7"/>
    <w:multiLevelType w:val="hybridMultilevel"/>
    <w:tmpl w:val="87C409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C010329"/>
    <w:multiLevelType w:val="hybridMultilevel"/>
    <w:tmpl w:val="C298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0"/>
  </w:num>
  <w:num w:numId="3">
    <w:abstractNumId w:val="14"/>
  </w:num>
  <w:num w:numId="4">
    <w:abstractNumId w:val="4"/>
  </w:num>
  <w:num w:numId="5">
    <w:abstractNumId w:val="18"/>
  </w:num>
  <w:num w:numId="6">
    <w:abstractNumId w:val="9"/>
  </w:num>
  <w:num w:numId="7">
    <w:abstractNumId w:val="21"/>
  </w:num>
  <w:num w:numId="8">
    <w:abstractNumId w:val="3"/>
  </w:num>
  <w:num w:numId="9">
    <w:abstractNumId w:val="0"/>
  </w:num>
  <w:num w:numId="10">
    <w:abstractNumId w:val="7"/>
  </w:num>
  <w:num w:numId="11">
    <w:abstractNumId w:val="10"/>
  </w:num>
  <w:num w:numId="12">
    <w:abstractNumId w:val="6"/>
  </w:num>
  <w:num w:numId="13">
    <w:abstractNumId w:val="17"/>
  </w:num>
  <w:num w:numId="14">
    <w:abstractNumId w:val="13"/>
  </w:num>
  <w:num w:numId="15">
    <w:abstractNumId w:val="22"/>
  </w:num>
  <w:num w:numId="16">
    <w:abstractNumId w:val="25"/>
  </w:num>
  <w:num w:numId="17">
    <w:abstractNumId w:val="12"/>
  </w:num>
  <w:num w:numId="18">
    <w:abstractNumId w:val="11"/>
  </w:num>
  <w:num w:numId="19">
    <w:abstractNumId w:val="8"/>
  </w:num>
  <w:num w:numId="20">
    <w:abstractNumId w:val="2"/>
  </w:num>
  <w:num w:numId="21">
    <w:abstractNumId w:val="16"/>
  </w:num>
  <w:num w:numId="22">
    <w:abstractNumId w:val="1"/>
  </w:num>
  <w:num w:numId="23">
    <w:abstractNumId w:val="15"/>
  </w:num>
  <w:num w:numId="24">
    <w:abstractNumId w:val="19"/>
  </w:num>
  <w:num w:numId="25">
    <w:abstractNumId w:val="23"/>
  </w:num>
  <w:num w:numId="26">
    <w:abstractNumId w:val="2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imena Laporta">
    <w15:presenceInfo w15:providerId="AD" w15:userId="S::jlaporta@ufl.edu::b03db7c4-e5ad-42eb-aa8c-55eb1e3e9fd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trackRevision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A29"/>
    <w:rsid w:val="000030D7"/>
    <w:rsid w:val="00004E33"/>
    <w:rsid w:val="00007BEB"/>
    <w:rsid w:val="00011F38"/>
    <w:rsid w:val="000126AD"/>
    <w:rsid w:val="00017E60"/>
    <w:rsid w:val="00022824"/>
    <w:rsid w:val="00022D67"/>
    <w:rsid w:val="00026C92"/>
    <w:rsid w:val="00031711"/>
    <w:rsid w:val="00031727"/>
    <w:rsid w:val="00032B22"/>
    <w:rsid w:val="00035BDD"/>
    <w:rsid w:val="00041005"/>
    <w:rsid w:val="00043547"/>
    <w:rsid w:val="000444A3"/>
    <w:rsid w:val="00045A7D"/>
    <w:rsid w:val="00045C5A"/>
    <w:rsid w:val="00055151"/>
    <w:rsid w:val="000569C2"/>
    <w:rsid w:val="0006036D"/>
    <w:rsid w:val="00061BD8"/>
    <w:rsid w:val="00067664"/>
    <w:rsid w:val="0007300E"/>
    <w:rsid w:val="00074649"/>
    <w:rsid w:val="00076ED3"/>
    <w:rsid w:val="00077DA2"/>
    <w:rsid w:val="000808D0"/>
    <w:rsid w:val="000867C2"/>
    <w:rsid w:val="00091B0E"/>
    <w:rsid w:val="00092076"/>
    <w:rsid w:val="000925FF"/>
    <w:rsid w:val="00094DFC"/>
    <w:rsid w:val="00095EE5"/>
    <w:rsid w:val="00096E08"/>
    <w:rsid w:val="000A25C8"/>
    <w:rsid w:val="000B1D82"/>
    <w:rsid w:val="000B3D24"/>
    <w:rsid w:val="000C7CC6"/>
    <w:rsid w:val="000D1EDF"/>
    <w:rsid w:val="000D2629"/>
    <w:rsid w:val="000D5D9E"/>
    <w:rsid w:val="000E0F0D"/>
    <w:rsid w:val="000E2610"/>
    <w:rsid w:val="000E7136"/>
    <w:rsid w:val="000F5C38"/>
    <w:rsid w:val="000F7C9A"/>
    <w:rsid w:val="001023B1"/>
    <w:rsid w:val="00102B86"/>
    <w:rsid w:val="001043DC"/>
    <w:rsid w:val="00113487"/>
    <w:rsid w:val="00121947"/>
    <w:rsid w:val="00122D74"/>
    <w:rsid w:val="00123B3C"/>
    <w:rsid w:val="00130DF2"/>
    <w:rsid w:val="001328D5"/>
    <w:rsid w:val="0013298D"/>
    <w:rsid w:val="00141DE4"/>
    <w:rsid w:val="00141F3C"/>
    <w:rsid w:val="00143BCA"/>
    <w:rsid w:val="00147F94"/>
    <w:rsid w:val="00150A7A"/>
    <w:rsid w:val="00151BD6"/>
    <w:rsid w:val="001618AE"/>
    <w:rsid w:val="001654AC"/>
    <w:rsid w:val="001662BE"/>
    <w:rsid w:val="00170529"/>
    <w:rsid w:val="00171285"/>
    <w:rsid w:val="001767AF"/>
    <w:rsid w:val="00176E24"/>
    <w:rsid w:val="00177D00"/>
    <w:rsid w:val="001828AC"/>
    <w:rsid w:val="00184156"/>
    <w:rsid w:val="00184FFD"/>
    <w:rsid w:val="00185613"/>
    <w:rsid w:val="00187C59"/>
    <w:rsid w:val="00190569"/>
    <w:rsid w:val="0019681D"/>
    <w:rsid w:val="001A62D7"/>
    <w:rsid w:val="001B3710"/>
    <w:rsid w:val="001B3C9D"/>
    <w:rsid w:val="001C1C1F"/>
    <w:rsid w:val="001C513B"/>
    <w:rsid w:val="001C584C"/>
    <w:rsid w:val="001C6945"/>
    <w:rsid w:val="001C6E09"/>
    <w:rsid w:val="001C79DC"/>
    <w:rsid w:val="001C7C15"/>
    <w:rsid w:val="001D2F53"/>
    <w:rsid w:val="001D2F59"/>
    <w:rsid w:val="001D31B0"/>
    <w:rsid w:val="001D659C"/>
    <w:rsid w:val="001E2436"/>
    <w:rsid w:val="001E4B74"/>
    <w:rsid w:val="001E4D34"/>
    <w:rsid w:val="001E5AB5"/>
    <w:rsid w:val="001F08AA"/>
    <w:rsid w:val="001F19E6"/>
    <w:rsid w:val="001F1F36"/>
    <w:rsid w:val="001F6C47"/>
    <w:rsid w:val="002019E7"/>
    <w:rsid w:val="002111C4"/>
    <w:rsid w:val="00211712"/>
    <w:rsid w:val="002127C0"/>
    <w:rsid w:val="002228FA"/>
    <w:rsid w:val="0022341E"/>
    <w:rsid w:val="00224A66"/>
    <w:rsid w:val="00233243"/>
    <w:rsid w:val="00233FF5"/>
    <w:rsid w:val="00242429"/>
    <w:rsid w:val="002434A8"/>
    <w:rsid w:val="002440D3"/>
    <w:rsid w:val="00245B06"/>
    <w:rsid w:val="00247454"/>
    <w:rsid w:val="0024798D"/>
    <w:rsid w:val="00250947"/>
    <w:rsid w:val="00255D77"/>
    <w:rsid w:val="00256C89"/>
    <w:rsid w:val="00260A00"/>
    <w:rsid w:val="002616A8"/>
    <w:rsid w:val="00263264"/>
    <w:rsid w:val="00267151"/>
    <w:rsid w:val="002754E0"/>
    <w:rsid w:val="002763B4"/>
    <w:rsid w:val="002763D2"/>
    <w:rsid w:val="0028073A"/>
    <w:rsid w:val="00287004"/>
    <w:rsid w:val="00287118"/>
    <w:rsid w:val="00290AD7"/>
    <w:rsid w:val="002950C1"/>
    <w:rsid w:val="002957AC"/>
    <w:rsid w:val="002A502E"/>
    <w:rsid w:val="002B3599"/>
    <w:rsid w:val="002C0817"/>
    <w:rsid w:val="002C0D16"/>
    <w:rsid w:val="002C0D61"/>
    <w:rsid w:val="002C1B8E"/>
    <w:rsid w:val="002C7A20"/>
    <w:rsid w:val="002D6990"/>
    <w:rsid w:val="002E54A4"/>
    <w:rsid w:val="002E72CF"/>
    <w:rsid w:val="003010E7"/>
    <w:rsid w:val="00307122"/>
    <w:rsid w:val="00311472"/>
    <w:rsid w:val="00315B2B"/>
    <w:rsid w:val="00322167"/>
    <w:rsid w:val="00324F0B"/>
    <w:rsid w:val="003264B4"/>
    <w:rsid w:val="003267F2"/>
    <w:rsid w:val="00331028"/>
    <w:rsid w:val="003330DC"/>
    <w:rsid w:val="003345E6"/>
    <w:rsid w:val="0033461E"/>
    <w:rsid w:val="00340A27"/>
    <w:rsid w:val="00345181"/>
    <w:rsid w:val="00345CC4"/>
    <w:rsid w:val="003470B0"/>
    <w:rsid w:val="00347281"/>
    <w:rsid w:val="00353B25"/>
    <w:rsid w:val="00354AFC"/>
    <w:rsid w:val="00356473"/>
    <w:rsid w:val="00357055"/>
    <w:rsid w:val="0036018B"/>
    <w:rsid w:val="003707DF"/>
    <w:rsid w:val="00370F63"/>
    <w:rsid w:val="0038101E"/>
    <w:rsid w:val="003816A7"/>
    <w:rsid w:val="00383468"/>
    <w:rsid w:val="00390125"/>
    <w:rsid w:val="00390FBB"/>
    <w:rsid w:val="00392610"/>
    <w:rsid w:val="00393A76"/>
    <w:rsid w:val="003949A2"/>
    <w:rsid w:val="003963A0"/>
    <w:rsid w:val="003A5684"/>
    <w:rsid w:val="003A5C85"/>
    <w:rsid w:val="003A6AA7"/>
    <w:rsid w:val="003B057A"/>
    <w:rsid w:val="003B5337"/>
    <w:rsid w:val="003B5770"/>
    <w:rsid w:val="003C417E"/>
    <w:rsid w:val="003C6E4B"/>
    <w:rsid w:val="003D58FA"/>
    <w:rsid w:val="003E5EB5"/>
    <w:rsid w:val="003E7E70"/>
    <w:rsid w:val="003F3B47"/>
    <w:rsid w:val="003F7879"/>
    <w:rsid w:val="00407C45"/>
    <w:rsid w:val="0041016F"/>
    <w:rsid w:val="004111DE"/>
    <w:rsid w:val="00411AEF"/>
    <w:rsid w:val="00417A29"/>
    <w:rsid w:val="00426925"/>
    <w:rsid w:val="00426A8C"/>
    <w:rsid w:val="00427D5B"/>
    <w:rsid w:val="00427F77"/>
    <w:rsid w:val="00431095"/>
    <w:rsid w:val="004357DE"/>
    <w:rsid w:val="00435B87"/>
    <w:rsid w:val="00446599"/>
    <w:rsid w:val="00447912"/>
    <w:rsid w:val="0045140C"/>
    <w:rsid w:val="004517AD"/>
    <w:rsid w:val="00464088"/>
    <w:rsid w:val="00464179"/>
    <w:rsid w:val="004662F7"/>
    <w:rsid w:val="00476404"/>
    <w:rsid w:val="00481F93"/>
    <w:rsid w:val="004872A9"/>
    <w:rsid w:val="004877E6"/>
    <w:rsid w:val="00490B89"/>
    <w:rsid w:val="004A04F7"/>
    <w:rsid w:val="004A0608"/>
    <w:rsid w:val="004A06CA"/>
    <w:rsid w:val="004A64E8"/>
    <w:rsid w:val="004B160D"/>
    <w:rsid w:val="004B633B"/>
    <w:rsid w:val="004C6898"/>
    <w:rsid w:val="004C7B09"/>
    <w:rsid w:val="004D02CF"/>
    <w:rsid w:val="004D2655"/>
    <w:rsid w:val="004D4057"/>
    <w:rsid w:val="004D4D08"/>
    <w:rsid w:val="004E08C7"/>
    <w:rsid w:val="004E13C3"/>
    <w:rsid w:val="004E2CB0"/>
    <w:rsid w:val="004F02E4"/>
    <w:rsid w:val="004F0A7D"/>
    <w:rsid w:val="004F22A4"/>
    <w:rsid w:val="004F22EA"/>
    <w:rsid w:val="004F2D4B"/>
    <w:rsid w:val="004F355B"/>
    <w:rsid w:val="00502360"/>
    <w:rsid w:val="0050637C"/>
    <w:rsid w:val="00520009"/>
    <w:rsid w:val="0052061B"/>
    <w:rsid w:val="0052366F"/>
    <w:rsid w:val="0052527C"/>
    <w:rsid w:val="005258C5"/>
    <w:rsid w:val="005265CC"/>
    <w:rsid w:val="00535B7C"/>
    <w:rsid w:val="00540E95"/>
    <w:rsid w:val="00542D74"/>
    <w:rsid w:val="005447C5"/>
    <w:rsid w:val="00545C63"/>
    <w:rsid w:val="0055120F"/>
    <w:rsid w:val="00553F37"/>
    <w:rsid w:val="005568ED"/>
    <w:rsid w:val="005610B1"/>
    <w:rsid w:val="00563DE1"/>
    <w:rsid w:val="00565414"/>
    <w:rsid w:val="00566A18"/>
    <w:rsid w:val="00567C96"/>
    <w:rsid w:val="00571C21"/>
    <w:rsid w:val="00577CE6"/>
    <w:rsid w:val="0058159D"/>
    <w:rsid w:val="005816D8"/>
    <w:rsid w:val="005838A4"/>
    <w:rsid w:val="00585A72"/>
    <w:rsid w:val="00587F1A"/>
    <w:rsid w:val="00590B97"/>
    <w:rsid w:val="00591112"/>
    <w:rsid w:val="00594109"/>
    <w:rsid w:val="005941E7"/>
    <w:rsid w:val="005A27A0"/>
    <w:rsid w:val="005A4CED"/>
    <w:rsid w:val="005B1456"/>
    <w:rsid w:val="005B2350"/>
    <w:rsid w:val="005B2CD4"/>
    <w:rsid w:val="005B7494"/>
    <w:rsid w:val="005C22E4"/>
    <w:rsid w:val="005C52D9"/>
    <w:rsid w:val="005C79A7"/>
    <w:rsid w:val="005D16A9"/>
    <w:rsid w:val="005D258C"/>
    <w:rsid w:val="005D4A06"/>
    <w:rsid w:val="005E2802"/>
    <w:rsid w:val="005F0C4B"/>
    <w:rsid w:val="005F1038"/>
    <w:rsid w:val="005F2171"/>
    <w:rsid w:val="005F225E"/>
    <w:rsid w:val="005F4A6D"/>
    <w:rsid w:val="005F7102"/>
    <w:rsid w:val="005F73FC"/>
    <w:rsid w:val="005F7BA7"/>
    <w:rsid w:val="00600C35"/>
    <w:rsid w:val="00601C38"/>
    <w:rsid w:val="00606B73"/>
    <w:rsid w:val="00615744"/>
    <w:rsid w:val="00615D73"/>
    <w:rsid w:val="00615F5D"/>
    <w:rsid w:val="00617678"/>
    <w:rsid w:val="00617B6D"/>
    <w:rsid w:val="0062304B"/>
    <w:rsid w:val="00624412"/>
    <w:rsid w:val="00625480"/>
    <w:rsid w:val="00630B5B"/>
    <w:rsid w:val="006326B0"/>
    <w:rsid w:val="0063395D"/>
    <w:rsid w:val="00646FA6"/>
    <w:rsid w:val="006502BD"/>
    <w:rsid w:val="00656259"/>
    <w:rsid w:val="00656317"/>
    <w:rsid w:val="00657964"/>
    <w:rsid w:val="0066117A"/>
    <w:rsid w:val="006643B5"/>
    <w:rsid w:val="00670998"/>
    <w:rsid w:val="00672561"/>
    <w:rsid w:val="0068127E"/>
    <w:rsid w:val="0068169C"/>
    <w:rsid w:val="006835CA"/>
    <w:rsid w:val="00683E96"/>
    <w:rsid w:val="00686101"/>
    <w:rsid w:val="006A4C25"/>
    <w:rsid w:val="006B0207"/>
    <w:rsid w:val="006B1051"/>
    <w:rsid w:val="006B169B"/>
    <w:rsid w:val="006B3A9E"/>
    <w:rsid w:val="006C51C5"/>
    <w:rsid w:val="006C6E78"/>
    <w:rsid w:val="006D76CD"/>
    <w:rsid w:val="006E50BB"/>
    <w:rsid w:val="006E7CAD"/>
    <w:rsid w:val="006F4ECB"/>
    <w:rsid w:val="006F5DE6"/>
    <w:rsid w:val="00700188"/>
    <w:rsid w:val="00703B15"/>
    <w:rsid w:val="0071717B"/>
    <w:rsid w:val="0072238A"/>
    <w:rsid w:val="00723370"/>
    <w:rsid w:val="007251F2"/>
    <w:rsid w:val="007255C0"/>
    <w:rsid w:val="00725C0A"/>
    <w:rsid w:val="00727BDD"/>
    <w:rsid w:val="00731AED"/>
    <w:rsid w:val="00732BB8"/>
    <w:rsid w:val="00733C03"/>
    <w:rsid w:val="00736A3C"/>
    <w:rsid w:val="007406E9"/>
    <w:rsid w:val="00745D88"/>
    <w:rsid w:val="007570AC"/>
    <w:rsid w:val="007571F3"/>
    <w:rsid w:val="007627BF"/>
    <w:rsid w:val="00773477"/>
    <w:rsid w:val="00781577"/>
    <w:rsid w:val="00781FCC"/>
    <w:rsid w:val="00783EE6"/>
    <w:rsid w:val="00784A21"/>
    <w:rsid w:val="00797B0E"/>
    <w:rsid w:val="007A47D4"/>
    <w:rsid w:val="007A5079"/>
    <w:rsid w:val="007A6529"/>
    <w:rsid w:val="007B2505"/>
    <w:rsid w:val="007B490F"/>
    <w:rsid w:val="007C0EA5"/>
    <w:rsid w:val="007C6607"/>
    <w:rsid w:val="007D056D"/>
    <w:rsid w:val="007D5AEE"/>
    <w:rsid w:val="007D6B63"/>
    <w:rsid w:val="007E0BE7"/>
    <w:rsid w:val="007E67F2"/>
    <w:rsid w:val="007F512C"/>
    <w:rsid w:val="007F64C1"/>
    <w:rsid w:val="00804356"/>
    <w:rsid w:val="0080509E"/>
    <w:rsid w:val="00811698"/>
    <w:rsid w:val="008118B5"/>
    <w:rsid w:val="00816A95"/>
    <w:rsid w:val="00817925"/>
    <w:rsid w:val="00817BC0"/>
    <w:rsid w:val="00817E5D"/>
    <w:rsid w:val="00823D51"/>
    <w:rsid w:val="008300F1"/>
    <w:rsid w:val="00833B9B"/>
    <w:rsid w:val="00833DA8"/>
    <w:rsid w:val="00835495"/>
    <w:rsid w:val="008418A6"/>
    <w:rsid w:val="00841EEB"/>
    <w:rsid w:val="00845A87"/>
    <w:rsid w:val="00853878"/>
    <w:rsid w:val="008650AE"/>
    <w:rsid w:val="008650F0"/>
    <w:rsid w:val="00871485"/>
    <w:rsid w:val="00874B61"/>
    <w:rsid w:val="00884401"/>
    <w:rsid w:val="008848A4"/>
    <w:rsid w:val="00886831"/>
    <w:rsid w:val="00887325"/>
    <w:rsid w:val="00896FFC"/>
    <w:rsid w:val="008A3D9C"/>
    <w:rsid w:val="008A3F6B"/>
    <w:rsid w:val="008A4AA3"/>
    <w:rsid w:val="008B1ADC"/>
    <w:rsid w:val="008B2AB6"/>
    <w:rsid w:val="008B6921"/>
    <w:rsid w:val="008B7A6B"/>
    <w:rsid w:val="008C275C"/>
    <w:rsid w:val="008C3BFD"/>
    <w:rsid w:val="008C3F88"/>
    <w:rsid w:val="008C4EE4"/>
    <w:rsid w:val="008D2889"/>
    <w:rsid w:val="008D3572"/>
    <w:rsid w:val="008E311E"/>
    <w:rsid w:val="008F0672"/>
    <w:rsid w:val="00911914"/>
    <w:rsid w:val="009172E5"/>
    <w:rsid w:val="00923F8E"/>
    <w:rsid w:val="00926E75"/>
    <w:rsid w:val="00927129"/>
    <w:rsid w:val="009318D9"/>
    <w:rsid w:val="009347F2"/>
    <w:rsid w:val="00936E51"/>
    <w:rsid w:val="00954CE8"/>
    <w:rsid w:val="00966388"/>
    <w:rsid w:val="00973364"/>
    <w:rsid w:val="00977F9E"/>
    <w:rsid w:val="009833FD"/>
    <w:rsid w:val="0098398E"/>
    <w:rsid w:val="0098588B"/>
    <w:rsid w:val="00987019"/>
    <w:rsid w:val="00987FB2"/>
    <w:rsid w:val="009936BA"/>
    <w:rsid w:val="00995FAB"/>
    <w:rsid w:val="009A1A52"/>
    <w:rsid w:val="009A248E"/>
    <w:rsid w:val="009A76E5"/>
    <w:rsid w:val="009A7CB4"/>
    <w:rsid w:val="009B1CBB"/>
    <w:rsid w:val="009B41A4"/>
    <w:rsid w:val="009B44F2"/>
    <w:rsid w:val="009C0394"/>
    <w:rsid w:val="009C669A"/>
    <w:rsid w:val="009C6FE2"/>
    <w:rsid w:val="009D7024"/>
    <w:rsid w:val="009D727F"/>
    <w:rsid w:val="009F305C"/>
    <w:rsid w:val="009F353D"/>
    <w:rsid w:val="009F3605"/>
    <w:rsid w:val="00A06732"/>
    <w:rsid w:val="00A10281"/>
    <w:rsid w:val="00A14285"/>
    <w:rsid w:val="00A14B75"/>
    <w:rsid w:val="00A1518B"/>
    <w:rsid w:val="00A15B8F"/>
    <w:rsid w:val="00A20CDD"/>
    <w:rsid w:val="00A23BE4"/>
    <w:rsid w:val="00A24EA0"/>
    <w:rsid w:val="00A32EDA"/>
    <w:rsid w:val="00A37ABF"/>
    <w:rsid w:val="00A430DB"/>
    <w:rsid w:val="00A43BB8"/>
    <w:rsid w:val="00A57A86"/>
    <w:rsid w:val="00A6030C"/>
    <w:rsid w:val="00A60936"/>
    <w:rsid w:val="00A62296"/>
    <w:rsid w:val="00A62627"/>
    <w:rsid w:val="00A635A5"/>
    <w:rsid w:val="00A65ADD"/>
    <w:rsid w:val="00A72821"/>
    <w:rsid w:val="00A7393F"/>
    <w:rsid w:val="00A73960"/>
    <w:rsid w:val="00A93D4D"/>
    <w:rsid w:val="00AA2378"/>
    <w:rsid w:val="00AA5A17"/>
    <w:rsid w:val="00AB34A4"/>
    <w:rsid w:val="00AB7C89"/>
    <w:rsid w:val="00AC0C93"/>
    <w:rsid w:val="00AC0CB7"/>
    <w:rsid w:val="00AD1146"/>
    <w:rsid w:val="00AD7E7F"/>
    <w:rsid w:val="00AE014E"/>
    <w:rsid w:val="00AE069E"/>
    <w:rsid w:val="00AE0E2E"/>
    <w:rsid w:val="00AE27E0"/>
    <w:rsid w:val="00AE45B6"/>
    <w:rsid w:val="00AE6639"/>
    <w:rsid w:val="00AE6906"/>
    <w:rsid w:val="00AF1E0D"/>
    <w:rsid w:val="00AF210B"/>
    <w:rsid w:val="00AF2AAA"/>
    <w:rsid w:val="00AF39DE"/>
    <w:rsid w:val="00AF4E4A"/>
    <w:rsid w:val="00B004A9"/>
    <w:rsid w:val="00B00A98"/>
    <w:rsid w:val="00B03A1B"/>
    <w:rsid w:val="00B045FC"/>
    <w:rsid w:val="00B07AC9"/>
    <w:rsid w:val="00B1326E"/>
    <w:rsid w:val="00B20C5F"/>
    <w:rsid w:val="00B25C40"/>
    <w:rsid w:val="00B26253"/>
    <w:rsid w:val="00B344D8"/>
    <w:rsid w:val="00B34631"/>
    <w:rsid w:val="00B35457"/>
    <w:rsid w:val="00B564C0"/>
    <w:rsid w:val="00B62210"/>
    <w:rsid w:val="00B63BFF"/>
    <w:rsid w:val="00B644EB"/>
    <w:rsid w:val="00B65B10"/>
    <w:rsid w:val="00B7155C"/>
    <w:rsid w:val="00B81948"/>
    <w:rsid w:val="00B9060D"/>
    <w:rsid w:val="00B91BCA"/>
    <w:rsid w:val="00BB2A0D"/>
    <w:rsid w:val="00BB42F9"/>
    <w:rsid w:val="00BB521F"/>
    <w:rsid w:val="00BB7867"/>
    <w:rsid w:val="00BC04C9"/>
    <w:rsid w:val="00BC0DAB"/>
    <w:rsid w:val="00BC1EAB"/>
    <w:rsid w:val="00BD110A"/>
    <w:rsid w:val="00BE0A8A"/>
    <w:rsid w:val="00BE7B49"/>
    <w:rsid w:val="00BF16A4"/>
    <w:rsid w:val="00BF1D1C"/>
    <w:rsid w:val="00BF286A"/>
    <w:rsid w:val="00BF34EB"/>
    <w:rsid w:val="00BF3624"/>
    <w:rsid w:val="00BF56C1"/>
    <w:rsid w:val="00BF6775"/>
    <w:rsid w:val="00BF6BF0"/>
    <w:rsid w:val="00C01369"/>
    <w:rsid w:val="00C02D08"/>
    <w:rsid w:val="00C05579"/>
    <w:rsid w:val="00C125D4"/>
    <w:rsid w:val="00C128A1"/>
    <w:rsid w:val="00C14C7C"/>
    <w:rsid w:val="00C17C12"/>
    <w:rsid w:val="00C21792"/>
    <w:rsid w:val="00C21803"/>
    <w:rsid w:val="00C222A2"/>
    <w:rsid w:val="00C249F8"/>
    <w:rsid w:val="00C26375"/>
    <w:rsid w:val="00C265D4"/>
    <w:rsid w:val="00C304CA"/>
    <w:rsid w:val="00C31F9C"/>
    <w:rsid w:val="00C32DF3"/>
    <w:rsid w:val="00C40BF1"/>
    <w:rsid w:val="00C4185E"/>
    <w:rsid w:val="00C4490C"/>
    <w:rsid w:val="00C449F5"/>
    <w:rsid w:val="00C5249D"/>
    <w:rsid w:val="00C52698"/>
    <w:rsid w:val="00C558E6"/>
    <w:rsid w:val="00C60C60"/>
    <w:rsid w:val="00C652E0"/>
    <w:rsid w:val="00C6604C"/>
    <w:rsid w:val="00C70894"/>
    <w:rsid w:val="00C80D68"/>
    <w:rsid w:val="00C82ACD"/>
    <w:rsid w:val="00C8536F"/>
    <w:rsid w:val="00C91BA0"/>
    <w:rsid w:val="00C9773E"/>
    <w:rsid w:val="00CA27F8"/>
    <w:rsid w:val="00CA306C"/>
    <w:rsid w:val="00CA72FB"/>
    <w:rsid w:val="00CB08F2"/>
    <w:rsid w:val="00CB290D"/>
    <w:rsid w:val="00CB663B"/>
    <w:rsid w:val="00CC2BB9"/>
    <w:rsid w:val="00CC7546"/>
    <w:rsid w:val="00CD20D5"/>
    <w:rsid w:val="00CD4EDF"/>
    <w:rsid w:val="00CD5223"/>
    <w:rsid w:val="00CE54B9"/>
    <w:rsid w:val="00CF05D3"/>
    <w:rsid w:val="00CF5C0A"/>
    <w:rsid w:val="00D027D8"/>
    <w:rsid w:val="00D11E87"/>
    <w:rsid w:val="00D1553D"/>
    <w:rsid w:val="00D3487F"/>
    <w:rsid w:val="00D348C3"/>
    <w:rsid w:val="00D40552"/>
    <w:rsid w:val="00D42F13"/>
    <w:rsid w:val="00D43DA5"/>
    <w:rsid w:val="00D43F2E"/>
    <w:rsid w:val="00D47CBC"/>
    <w:rsid w:val="00D54EBC"/>
    <w:rsid w:val="00D54FDA"/>
    <w:rsid w:val="00D624AA"/>
    <w:rsid w:val="00D64459"/>
    <w:rsid w:val="00D64AFC"/>
    <w:rsid w:val="00D661D9"/>
    <w:rsid w:val="00D6786D"/>
    <w:rsid w:val="00D703B3"/>
    <w:rsid w:val="00D70B25"/>
    <w:rsid w:val="00D7322F"/>
    <w:rsid w:val="00D7359A"/>
    <w:rsid w:val="00D743CA"/>
    <w:rsid w:val="00D76D02"/>
    <w:rsid w:val="00D7716B"/>
    <w:rsid w:val="00D805EB"/>
    <w:rsid w:val="00D80A78"/>
    <w:rsid w:val="00D87C49"/>
    <w:rsid w:val="00D90890"/>
    <w:rsid w:val="00D90D60"/>
    <w:rsid w:val="00D93BA7"/>
    <w:rsid w:val="00D96489"/>
    <w:rsid w:val="00D965A0"/>
    <w:rsid w:val="00D97ED2"/>
    <w:rsid w:val="00DA04AD"/>
    <w:rsid w:val="00DA27F5"/>
    <w:rsid w:val="00DA3740"/>
    <w:rsid w:val="00DA4A9B"/>
    <w:rsid w:val="00DA7B93"/>
    <w:rsid w:val="00DB0BA3"/>
    <w:rsid w:val="00DB216F"/>
    <w:rsid w:val="00DB5A6C"/>
    <w:rsid w:val="00DB622D"/>
    <w:rsid w:val="00DB651D"/>
    <w:rsid w:val="00DC085F"/>
    <w:rsid w:val="00DC1D78"/>
    <w:rsid w:val="00DC223B"/>
    <w:rsid w:val="00DC2DFC"/>
    <w:rsid w:val="00DC3E3E"/>
    <w:rsid w:val="00DC6230"/>
    <w:rsid w:val="00DD6C72"/>
    <w:rsid w:val="00DD7E6A"/>
    <w:rsid w:val="00DE7441"/>
    <w:rsid w:val="00DF148A"/>
    <w:rsid w:val="00DF713D"/>
    <w:rsid w:val="00E02053"/>
    <w:rsid w:val="00E03C10"/>
    <w:rsid w:val="00E10B5D"/>
    <w:rsid w:val="00E12561"/>
    <w:rsid w:val="00E14F54"/>
    <w:rsid w:val="00E16EDC"/>
    <w:rsid w:val="00E20BB3"/>
    <w:rsid w:val="00E25139"/>
    <w:rsid w:val="00E25375"/>
    <w:rsid w:val="00E3000D"/>
    <w:rsid w:val="00E302F1"/>
    <w:rsid w:val="00E346C6"/>
    <w:rsid w:val="00E3561D"/>
    <w:rsid w:val="00E408E6"/>
    <w:rsid w:val="00E45894"/>
    <w:rsid w:val="00E474AF"/>
    <w:rsid w:val="00E5383A"/>
    <w:rsid w:val="00E55DC6"/>
    <w:rsid w:val="00E6015E"/>
    <w:rsid w:val="00E620E9"/>
    <w:rsid w:val="00E66BBB"/>
    <w:rsid w:val="00E73F4C"/>
    <w:rsid w:val="00E81DB7"/>
    <w:rsid w:val="00E840A0"/>
    <w:rsid w:val="00E84DA2"/>
    <w:rsid w:val="00E85DAF"/>
    <w:rsid w:val="00E86130"/>
    <w:rsid w:val="00E90DE6"/>
    <w:rsid w:val="00E94811"/>
    <w:rsid w:val="00EA0F99"/>
    <w:rsid w:val="00EA7186"/>
    <w:rsid w:val="00EB11DB"/>
    <w:rsid w:val="00EB2627"/>
    <w:rsid w:val="00EB50B7"/>
    <w:rsid w:val="00EB6BA8"/>
    <w:rsid w:val="00EC079A"/>
    <w:rsid w:val="00EC2CB3"/>
    <w:rsid w:val="00EC2FD5"/>
    <w:rsid w:val="00ED3AC8"/>
    <w:rsid w:val="00EE6B6D"/>
    <w:rsid w:val="00EE7C96"/>
    <w:rsid w:val="00EF221C"/>
    <w:rsid w:val="00EF248B"/>
    <w:rsid w:val="00EF6D9B"/>
    <w:rsid w:val="00F07C8E"/>
    <w:rsid w:val="00F07F3B"/>
    <w:rsid w:val="00F14662"/>
    <w:rsid w:val="00F15955"/>
    <w:rsid w:val="00F26953"/>
    <w:rsid w:val="00F313E9"/>
    <w:rsid w:val="00F328DB"/>
    <w:rsid w:val="00F42A66"/>
    <w:rsid w:val="00F435F5"/>
    <w:rsid w:val="00F5558D"/>
    <w:rsid w:val="00F559D6"/>
    <w:rsid w:val="00F561B4"/>
    <w:rsid w:val="00F562FB"/>
    <w:rsid w:val="00F576F3"/>
    <w:rsid w:val="00F61936"/>
    <w:rsid w:val="00F6430A"/>
    <w:rsid w:val="00F6776F"/>
    <w:rsid w:val="00F73429"/>
    <w:rsid w:val="00F82514"/>
    <w:rsid w:val="00F8442D"/>
    <w:rsid w:val="00F84F9D"/>
    <w:rsid w:val="00F85CFB"/>
    <w:rsid w:val="00F96C96"/>
    <w:rsid w:val="00FA0B3B"/>
    <w:rsid w:val="00FA7D4E"/>
    <w:rsid w:val="00FB1FE5"/>
    <w:rsid w:val="00FB46DD"/>
    <w:rsid w:val="00FB50CB"/>
    <w:rsid w:val="00FC3D8E"/>
    <w:rsid w:val="00FD155A"/>
    <w:rsid w:val="00FD242C"/>
    <w:rsid w:val="00FD4554"/>
    <w:rsid w:val="00FE073D"/>
    <w:rsid w:val="00FE48B4"/>
    <w:rsid w:val="00FE6E3E"/>
    <w:rsid w:val="00FE769E"/>
    <w:rsid w:val="00FF2620"/>
    <w:rsid w:val="00FF361A"/>
    <w:rsid w:val="00FF6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612A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0A00"/>
    <w:rPr>
      <w:rFonts w:ascii="Times New Roman" w:eastAsia="Times New Roman" w:hAnsi="Times New Roman" w:cs="Times New Roman"/>
      <w:lang w:eastAsia="zh-CN"/>
    </w:rPr>
  </w:style>
  <w:style w:type="paragraph" w:styleId="Heading2">
    <w:name w:val="heading 2"/>
    <w:basedOn w:val="Normal"/>
    <w:link w:val="Heading2Char"/>
    <w:uiPriority w:val="9"/>
    <w:qFormat/>
    <w:rsid w:val="003330DC"/>
    <w:pPr>
      <w:spacing w:before="100" w:beforeAutospacing="1" w:after="100" w:afterAutospacing="1"/>
      <w:outlineLvl w:val="1"/>
    </w:pPr>
    <w:rPr>
      <w:rFonts w:eastAsiaTheme="minorHAnsi"/>
      <w:b/>
      <w:bCs/>
      <w:sz w:val="36"/>
      <w:szCs w:val="36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3330DC"/>
    <w:pPr>
      <w:spacing w:before="100" w:beforeAutospacing="1" w:after="100" w:afterAutospacing="1"/>
      <w:outlineLvl w:val="2"/>
    </w:pPr>
    <w:rPr>
      <w:rFonts w:eastAsiaTheme="minorHAnsi"/>
      <w:b/>
      <w:bCs/>
      <w:sz w:val="27"/>
      <w:szCs w:val="27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326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326B0"/>
    <w:rPr>
      <w:rFonts w:eastAsiaTheme="minorHAnsi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326B0"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326B0"/>
    <w:rPr>
      <w:rFonts w:eastAsiaTheme="minorHAns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6B0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6326B0"/>
  </w:style>
  <w:style w:type="paragraph" w:styleId="Footer">
    <w:name w:val="footer"/>
    <w:basedOn w:val="Normal"/>
    <w:link w:val="FooterChar"/>
    <w:uiPriority w:val="99"/>
    <w:unhideWhenUsed/>
    <w:rsid w:val="006326B0"/>
    <w:pPr>
      <w:tabs>
        <w:tab w:val="center" w:pos="4680"/>
        <w:tab w:val="right" w:pos="9360"/>
      </w:tabs>
    </w:pPr>
    <w:rPr>
      <w:rFonts w:eastAsiaTheme="minorHAns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6326B0"/>
  </w:style>
  <w:style w:type="character" w:styleId="PageNumber">
    <w:name w:val="page number"/>
    <w:basedOn w:val="DefaultParagraphFont"/>
    <w:uiPriority w:val="99"/>
    <w:semiHidden/>
    <w:unhideWhenUsed/>
    <w:rsid w:val="006326B0"/>
  </w:style>
  <w:style w:type="character" w:styleId="Hyperlink">
    <w:name w:val="Hyperlink"/>
    <w:basedOn w:val="DefaultParagraphFont"/>
    <w:uiPriority w:val="99"/>
    <w:unhideWhenUsed/>
    <w:rsid w:val="00F8251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251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8101E"/>
    <w:pPr>
      <w:ind w:left="720"/>
      <w:contextualSpacing/>
    </w:pPr>
    <w:rPr>
      <w:rFonts w:eastAsiaTheme="minorHAnsi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3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37C"/>
    <w:rPr>
      <w:rFonts w:ascii="Times New Roman" w:hAnsi="Times New Roman" w:cs="Times New Roman"/>
      <w:b/>
      <w:bCs/>
      <w:sz w:val="20"/>
      <w:szCs w:val="20"/>
    </w:rPr>
  </w:style>
  <w:style w:type="table" w:styleId="TableGrid">
    <w:name w:val="Table Grid"/>
    <w:basedOn w:val="TableNormal"/>
    <w:uiPriority w:val="39"/>
    <w:rsid w:val="00506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BF16A4"/>
    <w:rPr>
      <w:rFonts w:ascii="Times New Roman" w:hAnsi="Times New Roman" w:cs="Times New Roman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F16A4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F16A4"/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BF16A4"/>
    <w:pPr>
      <w:spacing w:before="100" w:beforeAutospacing="1" w:after="100" w:afterAutospacing="1"/>
    </w:pPr>
    <w:rPr>
      <w:rFonts w:eastAsiaTheme="minorHAnsi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3330DC"/>
    <w:rPr>
      <w:rFonts w:ascii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330DC"/>
    <w:rPr>
      <w:rFonts w:ascii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3330DC"/>
    <w:rPr>
      <w:b/>
      <w:bCs/>
    </w:rPr>
  </w:style>
  <w:style w:type="paragraph" w:customStyle="1" w:styleId="para">
    <w:name w:val="para"/>
    <w:basedOn w:val="Normal"/>
    <w:rsid w:val="00481F93"/>
    <w:pPr>
      <w:spacing w:before="100" w:beforeAutospacing="1" w:after="100" w:afterAutospacing="1"/>
    </w:pPr>
    <w:rPr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A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AED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731AED"/>
  </w:style>
  <w:style w:type="paragraph" w:styleId="NoSpacing">
    <w:name w:val="No Spacing"/>
    <w:link w:val="NoSpacingChar"/>
    <w:uiPriority w:val="1"/>
    <w:qFormat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NoSpacingChar">
    <w:name w:val="No Spacing Char"/>
    <w:link w:val="NoSpacing"/>
    <w:uiPriority w:val="1"/>
    <w:rsid w:val="005F0C4B"/>
    <w:rPr>
      <w:rFonts w:ascii="Cambria" w:eastAsia="Cambria" w:hAnsi="Cambria" w:cs="Times New Roman"/>
      <w:sz w:val="22"/>
      <w:szCs w:val="22"/>
    </w:rPr>
  </w:style>
  <w:style w:type="character" w:customStyle="1" w:styleId="citationref">
    <w:name w:val="citationref"/>
    <w:basedOn w:val="DefaultParagraphFont"/>
    <w:rsid w:val="003264B4"/>
  </w:style>
  <w:style w:type="character" w:customStyle="1" w:styleId="emphasistypesmallcaps">
    <w:name w:val="emphasistypesmallcaps"/>
    <w:basedOn w:val="DefaultParagraphFont"/>
    <w:rsid w:val="003264B4"/>
  </w:style>
  <w:style w:type="character" w:styleId="Emphasis">
    <w:name w:val="Emphasis"/>
    <w:basedOn w:val="DefaultParagraphFont"/>
    <w:uiPriority w:val="20"/>
    <w:qFormat/>
    <w:rsid w:val="003264B4"/>
    <w:rPr>
      <w:i/>
      <w:iCs/>
    </w:rPr>
  </w:style>
  <w:style w:type="paragraph" w:styleId="Bibliography">
    <w:name w:val="Bibliography"/>
    <w:basedOn w:val="Normal"/>
    <w:next w:val="Normal"/>
    <w:uiPriority w:val="37"/>
    <w:unhideWhenUsed/>
    <w:rsid w:val="00E25139"/>
    <w:pPr>
      <w:tabs>
        <w:tab w:val="left" w:pos="380"/>
      </w:tabs>
      <w:ind w:left="720" w:hanging="720"/>
    </w:pPr>
    <w:rPr>
      <w:rFonts w:eastAsiaTheme="minorHAnsi"/>
      <w:lang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1256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56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70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8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21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25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445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96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32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9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2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30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8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8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7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28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8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78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2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3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13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61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9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1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4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90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1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7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9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3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34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75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16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6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01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18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5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5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61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71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2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14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738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91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110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9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3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1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2AA156-F249-499D-A863-3B825F822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488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Florida Academic Health Center</Company>
  <LinksUpToDate>false</LinksUpToDate>
  <CharactersWithSpaces>3270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Jimena Laporta</cp:lastModifiedBy>
  <cp:revision>2</cp:revision>
  <cp:lastPrinted>2018-10-23T15:27:00Z</cp:lastPrinted>
  <dcterms:created xsi:type="dcterms:W3CDTF">2020-01-31T14:17:00Z</dcterms:created>
  <dcterms:modified xsi:type="dcterms:W3CDTF">2020-01-31T14:17:00Z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http://www.zotero.org/styles/apa</vt:lpwstr>
  </property>
  <property fmtid="{D5CDD505-2E9C-101B-9397-08002B2CF9AE}" pid="3" name="Mendeley Recent Style Name 0_1">
    <vt:lpwstr>American Psychological Association 6th edition</vt:lpwstr>
  </property>
  <property fmtid="{D5CDD505-2E9C-101B-9397-08002B2CF9AE}" pid="4" name="Mendeley Recent Style Id 1_1">
    <vt:lpwstr>http://www.zotero.org/styles/harvard-cite-them-right</vt:lpwstr>
  </property>
  <property fmtid="{D5CDD505-2E9C-101B-9397-08002B2CF9AE}" pid="5" name="Mendeley Recent Style Name 1_1">
    <vt:lpwstr>Cite Them Right 10th edition - Harvard</vt:lpwstr>
  </property>
  <property fmtid="{D5CDD505-2E9C-101B-9397-08002B2CF9AE}" pid="6" name="Mendeley Recent Style Id 2_1">
    <vt:lpwstr>http://www.zotero.org/styles/ieee</vt:lpwstr>
  </property>
  <property fmtid="{D5CDD505-2E9C-101B-9397-08002B2CF9AE}" pid="7" name="Mendeley Recent Style Name 2_1">
    <vt:lpwstr>IEEE</vt:lpwstr>
  </property>
  <property fmtid="{D5CDD505-2E9C-101B-9397-08002B2CF9AE}" pid="8" name="Mendeley Recent Style Id 3_1">
    <vt:lpwstr>http://www.zotero.org/styles/journal-of-antimicrobial-chemotherapy</vt:lpwstr>
  </property>
  <property fmtid="{D5CDD505-2E9C-101B-9397-08002B2CF9AE}" pid="9" name="Mendeley Recent Style Name 3_1">
    <vt:lpwstr>Journal of Antimicrobial Chemotherapy</vt:lpwstr>
  </property>
  <property fmtid="{D5CDD505-2E9C-101B-9397-08002B2CF9AE}" pid="10" name="Mendeley Recent Style Id 4_1">
    <vt:lpwstr>http://www.zotero.org/styles/journal-of-lipid-research</vt:lpwstr>
  </property>
  <property fmtid="{D5CDD505-2E9C-101B-9397-08002B2CF9AE}" pid="11" name="Mendeley Recent Style Name 4_1">
    <vt:lpwstr>Journal of Lipid Research</vt:lpwstr>
  </property>
  <property fmtid="{D5CDD505-2E9C-101B-9397-08002B2CF9AE}" pid="12" name="Mendeley Recent Style Id 5_1">
    <vt:lpwstr>http://www.zotero.org/styles/modern-humanities-research-association</vt:lpwstr>
  </property>
  <property fmtid="{D5CDD505-2E9C-101B-9397-08002B2CF9AE}" pid="13" name="Mendeley Recent Style Name 5_1">
    <vt:lpwstr>Modern Humanities Research Association 3rd edition (note with bibliography)</vt:lpwstr>
  </property>
  <property fmtid="{D5CDD505-2E9C-101B-9397-08002B2CF9AE}" pid="14" name="Mendeley Recent Style Id 6_1">
    <vt:lpwstr>http://www.zotero.org/styles/modern-language-association</vt:lpwstr>
  </property>
  <property fmtid="{D5CDD505-2E9C-101B-9397-08002B2CF9AE}" pid="15" name="Mendeley Recent Style Name 6_1">
    <vt:lpwstr>Modern Language Association 8th edition</vt:lpwstr>
  </property>
  <property fmtid="{D5CDD505-2E9C-101B-9397-08002B2CF9AE}" pid="16" name="Mendeley Recent Style Id 7_1">
    <vt:lpwstr>http://www.zotero.org/styles/national-institute-of-health-research</vt:lpwstr>
  </property>
  <property fmtid="{D5CDD505-2E9C-101B-9397-08002B2CF9AE}" pid="17" name="Mendeley Recent Style Name 7_1">
    <vt:lpwstr>National Institute of Health Research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http://www.zotero.org/styles/paediatric-and-perinatal-epidemiology</vt:lpwstr>
  </property>
  <property fmtid="{D5CDD505-2E9C-101B-9397-08002B2CF9AE}" pid="21" name="Mendeley Recent Style Name 9_1">
    <vt:lpwstr>Paediatric and Perinatal Epidemiology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1a33d6a7-7e09-3780-94ea-b0ec762b57de</vt:lpwstr>
  </property>
  <property fmtid="{D5CDD505-2E9C-101B-9397-08002B2CF9AE}" pid="24" name="Mendeley Citation Style_1">
    <vt:lpwstr>http://www.zotero.org/styles/journal-of-lipid-research</vt:lpwstr>
  </property>
  <property fmtid="{D5CDD505-2E9C-101B-9397-08002B2CF9AE}" pid="25" name="ZOTERO_PREF_1">
    <vt:lpwstr>&lt;data data-version="3" zotero-version="5.0.69"&gt;&lt;session id="L4GNITx6"/&gt;&lt;style id="http://www.zotero.org/styles/elsevier-harvard" hasBibliography="1" bibliographyStyleHasBeenSet="1"/&gt;&lt;prefs&gt;&lt;pref name="fieldType" value="Field"/&gt;&lt;pref name="automaticJournal</vt:lpwstr>
  </property>
  <property fmtid="{D5CDD505-2E9C-101B-9397-08002B2CF9AE}" pid="26" name="ZOTERO_PREF_2">
    <vt:lpwstr>Abbreviations" value="true"/&gt;&lt;/prefs&gt;&lt;/data&gt;</vt:lpwstr>
  </property>
</Properties>
</file>