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3AB534BB" w:rsidR="00215E34" w:rsidRPr="00121CD5" w:rsidRDefault="00D644D2">
      <w:pPr>
        <w:rPr>
          <w:rFonts w:ascii="Arial" w:hAnsi="Arial" w:cs="Arial"/>
          <w:b/>
          <w:sz w:val="22"/>
          <w:szCs w:val="22"/>
        </w:rPr>
      </w:pPr>
      <w:r w:rsidRPr="00121CD5">
        <w:rPr>
          <w:rFonts w:ascii="Arial" w:hAnsi="Arial" w:cs="Arial"/>
          <w:b/>
          <w:sz w:val="22"/>
          <w:szCs w:val="22"/>
        </w:rPr>
        <w:t xml:space="preserve">UMPIRE: </w:t>
      </w:r>
      <w:r w:rsidR="005A70BE"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="005A70BE"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="005A70BE"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036BCCB3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 xml:space="preserve">William </w:t>
      </w:r>
      <w:ins w:id="0" w:author="William Hogan" w:date="2019-09-11T14:25:00Z">
        <w:r w:rsidR="006B1C2F">
          <w:rPr>
            <w:rFonts w:ascii="Arial" w:hAnsi="Arial" w:cs="Arial"/>
            <w:sz w:val="22"/>
            <w:szCs w:val="22"/>
          </w:rPr>
          <w:t xml:space="preserve">R. </w:t>
        </w:r>
      </w:ins>
      <w:r w:rsidRPr="00072BA1">
        <w:rPr>
          <w:rFonts w:ascii="Arial" w:hAnsi="Arial" w:cs="Arial"/>
          <w:sz w:val="22"/>
          <w:szCs w:val="22"/>
        </w:rPr>
        <w:t>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50F7F104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r w:rsidR="00FF23F8">
        <w:rPr>
          <w:rFonts w:ascii="Arial" w:eastAsia="Times New Roman" w:hAnsi="Arial" w:cs="Arial"/>
          <w:sz w:val="22"/>
          <w:szCs w:val="22"/>
        </w:rPr>
        <w:t xml:space="preserve">are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 with</w:t>
      </w:r>
      <w:ins w:id="1" w:author="William Hogan" w:date="2019-09-11T14:25:00Z">
        <w:r w:rsidR="006B1C2F">
          <w:rPr>
            <w:rFonts w:ascii="Arial" w:eastAsia="Times New Roman" w:hAnsi="Arial" w:cs="Arial"/>
            <w:sz w:val="22"/>
            <w:szCs w:val="22"/>
          </w:rPr>
          <w:t>in</w:t>
        </w:r>
      </w:ins>
      <w:r w:rsidR="00FA189D">
        <w:rPr>
          <w:rFonts w:ascii="Arial" w:eastAsia="Times New Roman" w:hAnsi="Arial" w:cs="Arial"/>
          <w:sz w:val="22"/>
          <w:szCs w:val="22"/>
        </w:rPr>
        <w:t xml:space="preserve">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</w:t>
      </w:r>
      <w:proofErr w:type="gramStart"/>
      <w:r w:rsidR="00D644D2" w:rsidRPr="00072BA1">
        <w:rPr>
          <w:rFonts w:ascii="Arial" w:eastAsia="Times New Roman" w:hAnsi="Arial" w:cs="Arial"/>
          <w:sz w:val="22"/>
          <w:szCs w:val="22"/>
        </w:rPr>
        <w:t>high performance</w:t>
      </w:r>
      <w:proofErr w:type="gram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E525FFD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0A029C97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UMPIRE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>ecuted on any UNIX-like system</w:t>
      </w:r>
      <w:del w:id="2" w:author="William Hogan" w:date="2019-09-11T14:25:00Z">
        <w:r w:rsidRPr="00072BA1" w:rsidDel="006B1C2F">
          <w:rPr>
            <w:rFonts w:ascii="Arial" w:eastAsia="Times New Roman" w:hAnsi="Arial" w:cs="Arial"/>
            <w:sz w:val="22"/>
            <w:szCs w:val="22"/>
          </w:rPr>
          <w:delText>s</w:delText>
        </w:r>
      </w:del>
      <w:r w:rsidRPr="00072BA1">
        <w:rPr>
          <w:rFonts w:ascii="Arial" w:eastAsia="Times New Roman" w:hAnsi="Arial" w:cs="Arial"/>
          <w:sz w:val="22"/>
          <w:szCs w:val="22"/>
        </w:rPr>
        <w:t xml:space="preserve"> with a specific focus on implementing UMPIRE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UMPIRE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commentRangeStart w:id="3"/>
      <w:r w:rsidR="00713424">
        <w:rPr>
          <w:rFonts w:ascii="Arial" w:eastAsia="Times New Roman" w:hAnsi="Arial" w:cs="Arial"/>
          <w:sz w:val="22"/>
          <w:szCs w:val="22"/>
        </w:rPr>
        <w:t>in</w:t>
      </w:r>
      <w:commentRangeEnd w:id="3"/>
      <w:r w:rsidR="006B1C2F">
        <w:rPr>
          <w:rStyle w:val="CommentReference"/>
        </w:rPr>
        <w:commentReference w:id="3"/>
      </w:r>
      <w:r w:rsidR="00713424">
        <w:rPr>
          <w:rFonts w:ascii="Arial" w:eastAsia="Times New Roman" w:hAnsi="Arial" w:cs="Arial"/>
          <w:sz w:val="22"/>
          <w:szCs w:val="22"/>
        </w:rPr>
        <w:t xml:space="preserve"> </w:t>
      </w:r>
      <w:r w:rsidR="00F55F75">
        <w:rPr>
          <w:rFonts w:ascii="Arial" w:eastAsia="Times New Roman" w:hAnsi="Arial" w:cs="Arial"/>
          <w:sz w:val="22"/>
          <w:szCs w:val="22"/>
        </w:rPr>
        <w:t>parallel</w:t>
      </w:r>
      <w:ins w:id="4" w:author="William Hogan" w:date="2019-09-11T14:26:00Z">
        <w:r w:rsidR="006B1C2F">
          <w:rPr>
            <w:rFonts w:ascii="Arial" w:eastAsia="Times New Roman" w:hAnsi="Arial" w:cs="Arial"/>
            <w:sz w:val="22"/>
            <w:szCs w:val="22"/>
          </w:rPr>
          <w:t>iz</w:t>
        </w:r>
      </w:ins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 </w:t>
      </w:r>
      <w:r w:rsidR="00F90485" w:rsidRPr="00072BA1">
        <w:rPr>
          <w:rFonts w:ascii="Arial" w:eastAsia="Times New Roman" w:hAnsi="Arial" w:cs="Arial"/>
          <w:sz w:val="22"/>
          <w:szCs w:val="22"/>
        </w:rPr>
        <w:t>UMPIRE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provides users multiple statistical analysis algorithms </w:t>
      </w:r>
      <w:r w:rsidR="00FD278B">
        <w:rPr>
          <w:rFonts w:ascii="Arial" w:eastAsia="Times New Roman" w:hAnsi="Arial" w:cs="Arial"/>
          <w:sz w:val="22"/>
          <w:szCs w:val="22"/>
        </w:rPr>
        <w:t xml:space="preserve">from </w:t>
      </w:r>
      <w:proofErr w:type="spellStart"/>
      <w:r w:rsidR="00072BA1">
        <w:rPr>
          <w:rFonts w:ascii="Arial" w:eastAsia="Times New Roman" w:hAnsi="Arial" w:cs="Arial"/>
          <w:sz w:val="22"/>
          <w:szCs w:val="22"/>
        </w:rPr>
        <w:t>SECIM</w:t>
      </w:r>
      <w:r w:rsidR="00FD278B">
        <w:rPr>
          <w:rFonts w:ascii="Arial" w:eastAsia="Times New Roman" w:hAnsi="Arial" w:cs="Arial"/>
          <w:sz w:val="22"/>
          <w:szCs w:val="22"/>
        </w:rPr>
        <w:t>T</w:t>
      </w:r>
      <w:r w:rsidR="00072BA1">
        <w:rPr>
          <w:rFonts w:ascii="Arial" w:eastAsia="Times New Roman" w:hAnsi="Arial" w:cs="Arial"/>
          <w:sz w:val="22"/>
          <w:szCs w:val="22"/>
        </w:rPr>
        <w:t>ools</w:t>
      </w:r>
      <w:proofErr w:type="spellEnd"/>
      <w:r w:rsidR="00FD278B">
        <w:rPr>
          <w:rFonts w:ascii="Arial" w:eastAsia="Times New Roman" w:hAnsi="Arial" w:cs="Arial"/>
          <w:sz w:val="22"/>
          <w:szCs w:val="22"/>
        </w:rPr>
        <w:t xml:space="preserve"> package</w:t>
      </w:r>
      <w:r w:rsidR="00AD4DA8">
        <w:rPr>
          <w:rFonts w:ascii="Arial" w:eastAsia="Times New Roman" w:hAnsi="Arial" w:cs="Arial"/>
          <w:sz w:val="22"/>
          <w:szCs w:val="22"/>
        </w:rPr>
        <w:t xml:space="preserve"> including</w:t>
      </w:r>
      <w:r w:rsid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others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ins w:id="5" w:author="William Hogan" w:date="2019-09-11T14:26:00Z">
        <w:r w:rsidR="006B1C2F">
          <w:rPr>
            <w:rFonts w:ascii="Arial" w:eastAsia="Times New Roman" w:hAnsi="Arial" w:cs="Arial"/>
            <w:sz w:val="22"/>
            <w:szCs w:val="22"/>
          </w:rPr>
          <w:t>s</w:t>
        </w:r>
      </w:ins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 xml:space="preserve">and </w:t>
      </w:r>
      <w:del w:id="6" w:author="William Hogan" w:date="2019-09-11T14:27:00Z">
        <w:r w:rsidR="00BA261B" w:rsidDel="006B1C2F">
          <w:rPr>
            <w:rFonts w:ascii="Arial" w:eastAsia="Times New Roman" w:hAnsi="Arial" w:cs="Arial"/>
            <w:sz w:val="22"/>
            <w:szCs w:val="22"/>
          </w:rPr>
          <w:delText xml:space="preserve">their </w:delText>
        </w:r>
      </w:del>
      <w:r w:rsidR="00AD4DA8">
        <w:rPr>
          <w:rFonts w:ascii="Arial" w:eastAsia="Times New Roman" w:hAnsi="Arial" w:cs="Arial"/>
          <w:sz w:val="22"/>
          <w:szCs w:val="22"/>
        </w:rPr>
        <w:t>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2CE0C76D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072BA1" w:rsidRPr="00072BA1">
        <w:rPr>
          <w:rFonts w:ascii="Arial" w:hAnsi="Arial" w:cs="Arial"/>
          <w:sz w:val="22"/>
          <w:szCs w:val="22"/>
        </w:rPr>
        <w:t xml:space="preserve">UMPIRE is a container-based platform that has potential to facilitate high-throughput </w:t>
      </w:r>
      <w:bookmarkStart w:id="7" w:name="_GoBack"/>
      <w:bookmarkEnd w:id="7"/>
      <w:r w:rsidR="00072BA1" w:rsidRPr="00072BA1">
        <w:rPr>
          <w:rFonts w:ascii="Arial" w:hAnsi="Arial" w:cs="Arial"/>
          <w:sz w:val="22"/>
          <w:szCs w:val="22"/>
        </w:rPr>
        <w:t>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2CD79251" w:rsidR="00FA58E8" w:rsidRPr="00EC5525" w:rsidRDefault="00EC5525">
      <w:pPr>
        <w:rPr>
          <w:rFonts w:ascii="Times New Roman" w:hAnsi="Times New Roman" w:cs="Times New Roman"/>
          <w:b/>
        </w:rPr>
      </w:pPr>
      <w:r w:rsidRPr="00EC5525">
        <w:rPr>
          <w:rFonts w:ascii="Times New Roman" w:hAnsi="Times New Roman" w:cs="Times New Roman"/>
          <w:b/>
        </w:rPr>
        <w:t xml:space="preserve">Word Count: </w:t>
      </w:r>
      <w:r>
        <w:rPr>
          <w:rFonts w:ascii="Times New Roman" w:hAnsi="Times New Roman" w:cs="Times New Roman"/>
          <w:b/>
        </w:rPr>
        <w:t>295</w:t>
      </w: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lliam Hogan" w:date="2019-09-11T14:26:00Z" w:initials="WRH">
    <w:p w14:paraId="76175B12" w14:textId="48913679" w:rsidR="006B1C2F" w:rsidRDefault="006B1C2F">
      <w:pPr>
        <w:pStyle w:val="CommentText"/>
      </w:pPr>
      <w:r>
        <w:rPr>
          <w:rStyle w:val="CommentReference"/>
        </w:rPr>
        <w:annotationRef/>
      </w:r>
      <w:r>
        <w:t>Delete?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175B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175B12" w16cid:durableId="212382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Hogan">
    <w15:presenceInfo w15:providerId="None" w15:userId="William Ho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07C60"/>
    <w:rsid w:val="00051888"/>
    <w:rsid w:val="00051986"/>
    <w:rsid w:val="000531F8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191"/>
    <w:rsid w:val="00272293"/>
    <w:rsid w:val="00276D35"/>
    <w:rsid w:val="00280D95"/>
    <w:rsid w:val="00296B6A"/>
    <w:rsid w:val="002E0BE6"/>
    <w:rsid w:val="003123D8"/>
    <w:rsid w:val="00314B5D"/>
    <w:rsid w:val="00342CE5"/>
    <w:rsid w:val="003679E5"/>
    <w:rsid w:val="00377F2B"/>
    <w:rsid w:val="003B6760"/>
    <w:rsid w:val="003C1836"/>
    <w:rsid w:val="003E24B4"/>
    <w:rsid w:val="004015FD"/>
    <w:rsid w:val="0041068C"/>
    <w:rsid w:val="00441D24"/>
    <w:rsid w:val="0047687F"/>
    <w:rsid w:val="00482FEF"/>
    <w:rsid w:val="004830E5"/>
    <w:rsid w:val="00495896"/>
    <w:rsid w:val="004E5265"/>
    <w:rsid w:val="005261F9"/>
    <w:rsid w:val="00536C88"/>
    <w:rsid w:val="005514C9"/>
    <w:rsid w:val="00555AF9"/>
    <w:rsid w:val="00561ED9"/>
    <w:rsid w:val="00561EE2"/>
    <w:rsid w:val="00564D37"/>
    <w:rsid w:val="00582308"/>
    <w:rsid w:val="00590AEE"/>
    <w:rsid w:val="005A70BE"/>
    <w:rsid w:val="005C1F32"/>
    <w:rsid w:val="005C6013"/>
    <w:rsid w:val="005D3603"/>
    <w:rsid w:val="005D3FEF"/>
    <w:rsid w:val="005D5EA1"/>
    <w:rsid w:val="00627029"/>
    <w:rsid w:val="00650D16"/>
    <w:rsid w:val="00677AA0"/>
    <w:rsid w:val="006918E3"/>
    <w:rsid w:val="006A0512"/>
    <w:rsid w:val="006B139A"/>
    <w:rsid w:val="006B1C2F"/>
    <w:rsid w:val="006B66C8"/>
    <w:rsid w:val="006D3945"/>
    <w:rsid w:val="00705605"/>
    <w:rsid w:val="00713424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8211A"/>
    <w:rsid w:val="008971F5"/>
    <w:rsid w:val="008A5D67"/>
    <w:rsid w:val="008C6C7F"/>
    <w:rsid w:val="008D1989"/>
    <w:rsid w:val="008D29C3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909ED"/>
    <w:rsid w:val="00A9462F"/>
    <w:rsid w:val="00AA2C8F"/>
    <w:rsid w:val="00AC5D04"/>
    <w:rsid w:val="00AD4DA8"/>
    <w:rsid w:val="00AE7943"/>
    <w:rsid w:val="00B25517"/>
    <w:rsid w:val="00B65BDE"/>
    <w:rsid w:val="00B76475"/>
    <w:rsid w:val="00B85A02"/>
    <w:rsid w:val="00BA261B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45FFE"/>
    <w:rsid w:val="00D460DD"/>
    <w:rsid w:val="00D4697B"/>
    <w:rsid w:val="00D52287"/>
    <w:rsid w:val="00D5338F"/>
    <w:rsid w:val="00D644D2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C0E26"/>
    <w:rsid w:val="00EC5525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William Hogan</cp:lastModifiedBy>
  <cp:revision>4</cp:revision>
  <dcterms:created xsi:type="dcterms:W3CDTF">2019-09-11T17:21:00Z</dcterms:created>
  <dcterms:modified xsi:type="dcterms:W3CDTF">2019-09-11T18:27:00Z</dcterms:modified>
</cp:coreProperties>
</file>