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53F5C" w14:textId="77777777" w:rsidR="00215E34" w:rsidRPr="00072BA1" w:rsidRDefault="00D644D2">
      <w:pPr>
        <w:rPr>
          <w:rFonts w:ascii="Arial" w:hAnsi="Arial" w:cs="Arial"/>
          <w:sz w:val="22"/>
          <w:szCs w:val="22"/>
        </w:rPr>
      </w:pPr>
      <w:r w:rsidRPr="00072BA1">
        <w:rPr>
          <w:rFonts w:ascii="Arial" w:hAnsi="Arial" w:cs="Arial"/>
          <w:sz w:val="22"/>
          <w:szCs w:val="22"/>
        </w:rPr>
        <w:t xml:space="preserve">UMPIRE: </w:t>
      </w:r>
      <w:r w:rsidR="005A70BE" w:rsidRPr="00072BA1">
        <w:rPr>
          <w:rFonts w:ascii="Arial" w:hAnsi="Arial" w:cs="Arial"/>
          <w:sz w:val="22"/>
          <w:szCs w:val="22"/>
        </w:rPr>
        <w:t>A</w:t>
      </w:r>
      <w:r w:rsidR="006B66C8" w:rsidRPr="00072BA1">
        <w:rPr>
          <w:rFonts w:ascii="Arial" w:hAnsi="Arial" w:cs="Arial"/>
          <w:sz w:val="22"/>
          <w:szCs w:val="22"/>
        </w:rPr>
        <w:t xml:space="preserve"> </w:t>
      </w:r>
      <w:r w:rsidR="005A70BE" w:rsidRPr="00072BA1">
        <w:rPr>
          <w:rFonts w:ascii="Arial" w:hAnsi="Arial" w:cs="Arial"/>
          <w:sz w:val="22"/>
          <w:szCs w:val="22"/>
        </w:rPr>
        <w:t>Reproducible Pipeline for</w:t>
      </w:r>
      <w:r w:rsidR="004015FD" w:rsidRPr="00072BA1">
        <w:rPr>
          <w:rFonts w:ascii="Arial" w:hAnsi="Arial" w:cs="Arial"/>
          <w:sz w:val="22"/>
          <w:szCs w:val="22"/>
        </w:rPr>
        <w:t xml:space="preserve"> Scalable</w:t>
      </w:r>
      <w:r w:rsidR="005A70BE" w:rsidRPr="00072BA1">
        <w:rPr>
          <w:rFonts w:ascii="Arial" w:hAnsi="Arial" w:cs="Arial"/>
          <w:sz w:val="22"/>
          <w:szCs w:val="22"/>
        </w:rPr>
        <w:t xml:space="preserve"> Metabolomics </w:t>
      </w:r>
      <w:r w:rsidR="004015FD" w:rsidRPr="00072BA1">
        <w:rPr>
          <w:rFonts w:ascii="Arial" w:hAnsi="Arial" w:cs="Arial"/>
          <w:sz w:val="22"/>
          <w:szCs w:val="22"/>
        </w:rPr>
        <w:t>Data Analysis</w:t>
      </w:r>
    </w:p>
    <w:p w14:paraId="00FC72C9" w14:textId="77777777" w:rsidR="005A70BE" w:rsidRPr="00072BA1" w:rsidRDefault="005A70BE">
      <w:pPr>
        <w:rPr>
          <w:rFonts w:ascii="Arial" w:hAnsi="Arial" w:cs="Arial"/>
          <w:sz w:val="22"/>
          <w:szCs w:val="22"/>
        </w:rPr>
      </w:pPr>
    </w:p>
    <w:p w14:paraId="6FCC2BA2" w14:textId="55EC6323" w:rsidR="0088211A" w:rsidRDefault="00132567" w:rsidP="0088211A">
      <w:pPr>
        <w:rPr>
          <w:rFonts w:ascii="Arial" w:hAnsi="Arial" w:cs="Arial"/>
          <w:sz w:val="22"/>
          <w:szCs w:val="22"/>
        </w:rPr>
      </w:pPr>
      <w:proofErr w:type="spellStart"/>
      <w:r w:rsidRPr="00072BA1">
        <w:rPr>
          <w:rFonts w:ascii="Arial" w:hAnsi="Arial" w:cs="Arial"/>
          <w:sz w:val="22"/>
          <w:szCs w:val="22"/>
        </w:rPr>
        <w:t>Xinsong</w:t>
      </w:r>
      <w:proofErr w:type="spellEnd"/>
      <w:r w:rsidRPr="00072BA1">
        <w:rPr>
          <w:rFonts w:ascii="Arial" w:hAnsi="Arial" w:cs="Arial"/>
          <w:sz w:val="22"/>
          <w:szCs w:val="22"/>
        </w:rPr>
        <w:t xml:space="preserve"> Du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Pr="00072BA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72BA1" w:rsidRPr="00072BA1">
        <w:rPr>
          <w:rFonts w:ascii="Arial" w:hAnsi="Arial" w:cs="Arial"/>
          <w:sz w:val="22"/>
          <w:szCs w:val="22"/>
        </w:rPr>
        <w:t>Luran</w:t>
      </w:r>
      <w:proofErr w:type="spellEnd"/>
      <w:r w:rsidR="00072BA1" w:rsidRPr="00072BA1">
        <w:rPr>
          <w:rFonts w:ascii="Arial" w:hAnsi="Arial" w:cs="Arial"/>
          <w:sz w:val="22"/>
          <w:szCs w:val="22"/>
        </w:rPr>
        <w:t xml:space="preserve"> Manfio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="00072BA1" w:rsidRPr="00072BA1">
        <w:rPr>
          <w:rFonts w:ascii="Arial" w:hAnsi="Arial" w:cs="Arial"/>
          <w:sz w:val="22"/>
          <w:szCs w:val="22"/>
        </w:rPr>
        <w:t xml:space="preserve">, </w:t>
      </w:r>
      <w:r w:rsidRPr="00072BA1">
        <w:rPr>
          <w:rFonts w:ascii="Arial" w:hAnsi="Arial" w:cs="Arial"/>
          <w:sz w:val="22"/>
          <w:szCs w:val="22"/>
        </w:rPr>
        <w:t>William Hogan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Pr="00072BA1">
        <w:rPr>
          <w:rFonts w:ascii="Arial" w:hAnsi="Arial" w:cs="Arial"/>
          <w:sz w:val="22"/>
          <w:szCs w:val="22"/>
        </w:rPr>
        <w:t xml:space="preserve">, </w:t>
      </w:r>
      <w:commentRangeStart w:id="0"/>
      <w:commentRangeStart w:id="1"/>
      <w:r w:rsidRPr="00072BA1">
        <w:rPr>
          <w:rFonts w:ascii="Arial" w:hAnsi="Arial" w:cs="Arial"/>
          <w:sz w:val="22"/>
          <w:szCs w:val="22"/>
        </w:rPr>
        <w:t>Tim</w:t>
      </w:r>
      <w:ins w:id="2" w:author="Du,Xinsong" w:date="2019-09-04T22:58:00Z">
        <w:r w:rsidR="00EF0AD1">
          <w:rPr>
            <w:rFonts w:ascii="Arial" w:hAnsi="Arial" w:cs="Arial"/>
            <w:sz w:val="22"/>
            <w:szCs w:val="22"/>
          </w:rPr>
          <w:t>othy J.</w:t>
        </w:r>
      </w:ins>
      <w:r w:rsidRPr="00072BA1">
        <w:rPr>
          <w:rFonts w:ascii="Arial" w:hAnsi="Arial" w:cs="Arial"/>
          <w:sz w:val="22"/>
          <w:szCs w:val="22"/>
        </w:rPr>
        <w:t xml:space="preserve"> Garrett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2</w:t>
      </w:r>
      <w:commentRangeEnd w:id="0"/>
      <w:r w:rsidR="00072BA1">
        <w:rPr>
          <w:rStyle w:val="CommentReference"/>
        </w:rPr>
        <w:commentReference w:id="0"/>
      </w:r>
      <w:commentRangeEnd w:id="1"/>
      <w:r w:rsidR="000646C6">
        <w:rPr>
          <w:rStyle w:val="CommentReference"/>
        </w:rPr>
        <w:commentReference w:id="1"/>
      </w:r>
      <w:r w:rsidRPr="00072BA1">
        <w:rPr>
          <w:rFonts w:ascii="Arial" w:hAnsi="Arial" w:cs="Arial"/>
          <w:sz w:val="22"/>
          <w:szCs w:val="22"/>
        </w:rPr>
        <w:t>,</w:t>
      </w:r>
      <w:r w:rsidR="003B6760" w:rsidRPr="00072BA1">
        <w:rPr>
          <w:rFonts w:ascii="Arial" w:hAnsi="Arial" w:cs="Arial"/>
          <w:sz w:val="22"/>
          <w:szCs w:val="22"/>
        </w:rPr>
        <w:t xml:space="preserve"> Dominick Lemas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</w:p>
    <w:p w14:paraId="06B2E2E9" w14:textId="77777777" w:rsidR="00072BA1" w:rsidRDefault="00072BA1" w:rsidP="0088211A">
      <w:pPr>
        <w:rPr>
          <w:rFonts w:ascii="Arial" w:hAnsi="Arial" w:cs="Arial"/>
          <w:sz w:val="22"/>
          <w:szCs w:val="22"/>
        </w:rPr>
      </w:pPr>
    </w:p>
    <w:p w14:paraId="17B7C9CE" w14:textId="77777777" w:rsidR="00072BA1" w:rsidRPr="00C01369" w:rsidRDefault="00072BA1" w:rsidP="00072BA1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C01369">
        <w:rPr>
          <w:rFonts w:ascii="Arial" w:hAnsi="Arial" w:cs="Arial"/>
          <w:sz w:val="22"/>
          <w:szCs w:val="22"/>
          <w:vertAlign w:val="superscript"/>
        </w:rPr>
        <w:t>1</w:t>
      </w:r>
      <w:r w:rsidRPr="00C01369">
        <w:rPr>
          <w:rFonts w:ascii="Arial" w:hAnsi="Arial" w:cs="Arial"/>
          <w:sz w:val="22"/>
          <w:szCs w:val="22"/>
        </w:rPr>
        <w:t xml:space="preserve"> Department of Health Outcomes and Biomedical Informatics, College of Medicine, University of Florida</w:t>
      </w:r>
    </w:p>
    <w:p w14:paraId="00C5B06B" w14:textId="1E796409" w:rsidR="00072BA1" w:rsidRPr="00EF0AD1" w:rsidRDefault="00072BA1" w:rsidP="0088211A">
      <w:pPr>
        <w:rPr>
          <w:rFonts w:ascii="Arial" w:hAnsi="Arial" w:cs="Arial"/>
          <w:sz w:val="22"/>
          <w:szCs w:val="22"/>
          <w:rPrChange w:id="3" w:author="Du,Xinsong" w:date="2019-09-04T22:58:00Z">
            <w:rPr>
              <w:rFonts w:ascii="Arial" w:hAnsi="Arial" w:cs="Arial"/>
              <w:sz w:val="22"/>
              <w:szCs w:val="22"/>
              <w:vertAlign w:val="superscript"/>
            </w:rPr>
          </w:rPrChange>
        </w:rPr>
      </w:pPr>
      <w:r w:rsidRPr="00072BA1">
        <w:rPr>
          <w:rFonts w:ascii="Arial" w:hAnsi="Arial" w:cs="Arial"/>
          <w:sz w:val="22"/>
          <w:szCs w:val="22"/>
          <w:vertAlign w:val="superscript"/>
        </w:rPr>
        <w:t>2</w:t>
      </w:r>
      <w:ins w:id="4" w:author="Du,Xinsong" w:date="2019-09-04T22:58:00Z">
        <w:r w:rsidR="00EF0AD1">
          <w:rPr>
            <w:rFonts w:ascii="Arial" w:hAnsi="Arial" w:cs="Arial"/>
            <w:sz w:val="22"/>
            <w:szCs w:val="22"/>
          </w:rPr>
          <w:t xml:space="preserve"> Department of Pathology, Immunology and Laboratory Medicine</w:t>
        </w:r>
      </w:ins>
      <w:ins w:id="5" w:author="Du,Xinsong" w:date="2019-09-04T22:59:00Z">
        <w:r w:rsidR="00D460DD">
          <w:rPr>
            <w:rFonts w:ascii="Arial" w:hAnsi="Arial" w:cs="Arial"/>
            <w:sz w:val="22"/>
            <w:szCs w:val="22"/>
          </w:rPr>
          <w:t xml:space="preserve">, </w:t>
        </w:r>
        <w:r w:rsidR="003E24B4">
          <w:rPr>
            <w:rFonts w:ascii="Arial" w:hAnsi="Arial" w:cs="Arial"/>
            <w:sz w:val="22"/>
            <w:szCs w:val="22"/>
          </w:rPr>
          <w:t>College of Medicine, University of Florida</w:t>
        </w:r>
      </w:ins>
      <w:del w:id="6" w:author="Du,Xinsong" w:date="2019-09-04T22:58:00Z">
        <w:r w:rsidRPr="00072BA1" w:rsidDel="00EF0AD1">
          <w:rPr>
            <w:rFonts w:ascii="Arial" w:hAnsi="Arial" w:cs="Arial"/>
            <w:sz w:val="22"/>
            <w:szCs w:val="22"/>
            <w:vertAlign w:val="superscript"/>
          </w:rPr>
          <w:delText xml:space="preserve"> </w:delText>
        </w:r>
      </w:del>
    </w:p>
    <w:p w14:paraId="3B0D9E69" w14:textId="77777777" w:rsidR="00D45FFE" w:rsidRPr="00072BA1" w:rsidRDefault="00D45FFE" w:rsidP="0088211A">
      <w:pPr>
        <w:rPr>
          <w:rFonts w:ascii="Arial" w:eastAsia="Times New Roman" w:hAnsi="Arial" w:cs="Arial"/>
          <w:sz w:val="22"/>
          <w:szCs w:val="22"/>
        </w:rPr>
      </w:pPr>
    </w:p>
    <w:p w14:paraId="1482FC10" w14:textId="27B6CAD9" w:rsidR="009B1CC1" w:rsidRPr="00072BA1" w:rsidRDefault="003B6760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Background: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9A4F64" w:rsidRPr="00072BA1">
        <w:rPr>
          <w:rFonts w:ascii="Arial" w:eastAsia="Times New Roman" w:hAnsi="Arial" w:cs="Arial"/>
          <w:sz w:val="22"/>
          <w:szCs w:val="22"/>
        </w:rPr>
        <w:t xml:space="preserve">Metabolomics includes the study of </w:t>
      </w:r>
      <w:r w:rsidR="00A909ED" w:rsidRPr="00072BA1">
        <w:rPr>
          <w:rFonts w:ascii="Arial" w:eastAsia="Times New Roman" w:hAnsi="Arial" w:cs="Arial"/>
          <w:sz w:val="22"/>
          <w:szCs w:val="22"/>
        </w:rPr>
        <w:t>small molecules (molecular weight &lt; 1500Da) acting as middle or end products of cellular metabolism</w:t>
      </w:r>
      <w:r w:rsidR="009A4F64" w:rsidRPr="00072BA1">
        <w:rPr>
          <w:rFonts w:ascii="Arial" w:eastAsia="Times New Roman" w:hAnsi="Arial" w:cs="Arial"/>
          <w:sz w:val="22"/>
          <w:szCs w:val="22"/>
        </w:rPr>
        <w:t xml:space="preserve">. Large-scale epidemiological studies are increasingly collecting </w:t>
      </w:r>
      <w:r w:rsidR="009B1CC1" w:rsidRPr="00072BA1">
        <w:rPr>
          <w:rFonts w:ascii="Arial" w:eastAsia="Times New Roman" w:hAnsi="Arial" w:cs="Arial"/>
          <w:sz w:val="22"/>
          <w:szCs w:val="22"/>
        </w:rPr>
        <w:t>metabolomics</w:t>
      </w:r>
      <w:r w:rsidR="009A4F64" w:rsidRPr="00072BA1">
        <w:rPr>
          <w:rFonts w:ascii="Arial" w:eastAsia="Times New Roman" w:hAnsi="Arial" w:cs="Arial"/>
          <w:sz w:val="22"/>
          <w:szCs w:val="22"/>
        </w:rPr>
        <w:t xml:space="preserve"> data in biologically relevant tissues to understand 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metabolic variation in the development of </w:t>
      </w:r>
      <w:r w:rsidR="009A4F64" w:rsidRPr="00072BA1">
        <w:rPr>
          <w:rFonts w:ascii="Arial" w:eastAsia="Times New Roman" w:hAnsi="Arial" w:cs="Arial"/>
          <w:sz w:val="22"/>
          <w:szCs w:val="22"/>
        </w:rPr>
        <w:t>health and disease</w:t>
      </w:r>
      <w:r w:rsidR="009B1CC1" w:rsidRPr="00072BA1">
        <w:rPr>
          <w:rFonts w:ascii="Arial" w:eastAsia="Times New Roman" w:hAnsi="Arial" w:cs="Arial"/>
          <w:sz w:val="22"/>
          <w:szCs w:val="22"/>
        </w:rPr>
        <w:t>.</w:t>
      </w:r>
      <w:ins w:id="7" w:author="Du,Xinsong" w:date="2019-09-04T23:33:00Z">
        <w:r w:rsidR="00627029">
          <w:rPr>
            <w:rFonts w:ascii="Arial" w:eastAsia="Times New Roman" w:hAnsi="Arial" w:cs="Arial"/>
            <w:sz w:val="22"/>
            <w:szCs w:val="22"/>
          </w:rPr>
          <w:t xml:space="preserve"> However,</w:t>
        </w:r>
      </w:ins>
      <w:ins w:id="8" w:author="Du,Xinsong" w:date="2019-09-04T23:31:00Z">
        <w:r w:rsidR="00962390">
          <w:rPr>
            <w:rFonts w:ascii="Arial" w:eastAsia="Times New Roman" w:hAnsi="Arial" w:cs="Arial"/>
            <w:sz w:val="22"/>
            <w:szCs w:val="22"/>
          </w:rPr>
          <w:t xml:space="preserve"> </w:t>
        </w:r>
      </w:ins>
      <w:ins w:id="9" w:author="Du,Xinsong" w:date="2019-09-04T23:33:00Z">
        <w:r w:rsidR="00627029">
          <w:rPr>
            <w:rFonts w:ascii="Arial" w:eastAsia="Times New Roman" w:hAnsi="Arial" w:cs="Arial"/>
            <w:sz w:val="22"/>
            <w:szCs w:val="22"/>
          </w:rPr>
          <w:t>r</w:t>
        </w:r>
      </w:ins>
      <w:ins w:id="10" w:author="Du,Xinsong" w:date="2019-09-04T23:31:00Z">
        <w:r w:rsidR="00962390">
          <w:rPr>
            <w:rFonts w:ascii="Arial" w:eastAsia="Times New Roman" w:hAnsi="Arial" w:cs="Arial"/>
            <w:sz w:val="22"/>
            <w:szCs w:val="22"/>
          </w:rPr>
          <w:t xml:space="preserve">eproducibility is vital in science, and metabolomics data analysis still remains difficult to </w:t>
        </w:r>
      </w:ins>
      <w:ins w:id="11" w:author="Du,Xinsong" w:date="2019-09-04T23:32:00Z">
        <w:r w:rsidR="00962390">
          <w:rPr>
            <w:rFonts w:ascii="Arial" w:eastAsia="Times New Roman" w:hAnsi="Arial" w:cs="Arial"/>
            <w:sz w:val="22"/>
            <w:szCs w:val="22"/>
          </w:rPr>
          <w:t>reproduce on different host systems.</w:t>
        </w:r>
      </w:ins>
      <w:r w:rsidR="009B1CC1" w:rsidRPr="00072BA1">
        <w:rPr>
          <w:rFonts w:ascii="Arial" w:eastAsia="Times New Roman" w:hAnsi="Arial" w:cs="Arial"/>
          <w:sz w:val="22"/>
          <w:szCs w:val="22"/>
        </w:rPr>
        <w:t xml:space="preserve"> Although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an increasing number of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open source software packages have been developed </w:t>
      </w:r>
      <w:r w:rsidR="00D644D2" w:rsidRPr="00072BA1">
        <w:rPr>
          <w:rFonts w:ascii="Arial" w:eastAsia="Times New Roman" w:hAnsi="Arial" w:cs="Arial"/>
          <w:sz w:val="22"/>
          <w:szCs w:val="22"/>
        </w:rPr>
        <w:t>to complete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D644D2" w:rsidRPr="00072BA1">
        <w:rPr>
          <w:rFonts w:ascii="Arial" w:eastAsia="Times New Roman" w:hAnsi="Arial" w:cs="Arial"/>
          <w:sz w:val="22"/>
          <w:szCs w:val="22"/>
        </w:rPr>
        <w:t>metabolomics analysis</w:t>
      </w:r>
      <w:r w:rsidR="009B1CC1" w:rsidRPr="00072BA1">
        <w:rPr>
          <w:rFonts w:ascii="Arial" w:eastAsia="Times New Roman" w:hAnsi="Arial" w:cs="Arial"/>
          <w:sz w:val="22"/>
          <w:szCs w:val="22"/>
        </w:rPr>
        <w:t>, most of the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se programs </w:t>
      </w:r>
      <w:r w:rsidR="009B1CC1" w:rsidRPr="00072BA1">
        <w:rPr>
          <w:rFonts w:ascii="Arial" w:eastAsia="Times New Roman" w:hAnsi="Arial" w:cs="Arial"/>
          <w:sz w:val="22"/>
          <w:szCs w:val="22"/>
        </w:rPr>
        <w:t>were designed for single desktop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users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and lack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high-throughput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scalability and reproducibility.</w:t>
      </w:r>
      <w:ins w:id="12" w:author="Du,Xinsong" w:date="2019-09-04T23:34:00Z">
        <w:r w:rsidR="00A03A4C">
          <w:rPr>
            <w:rFonts w:ascii="Arial" w:eastAsia="Times New Roman" w:hAnsi="Arial" w:cs="Arial"/>
            <w:sz w:val="22"/>
            <w:szCs w:val="22"/>
          </w:rPr>
          <w:t xml:space="preserve"> Currently,</w:t>
        </w:r>
      </w:ins>
      <w:ins w:id="13" w:author="Du,Xinsong" w:date="2019-09-04T23:00:00Z">
        <w:r w:rsidR="00A3510A">
          <w:rPr>
            <w:rFonts w:ascii="Arial" w:eastAsia="Times New Roman" w:hAnsi="Arial" w:cs="Arial"/>
            <w:sz w:val="22"/>
            <w:szCs w:val="22"/>
          </w:rPr>
          <w:t xml:space="preserve"> </w:t>
        </w:r>
      </w:ins>
      <w:ins w:id="14" w:author="Du,Xinsong" w:date="2019-09-04T23:34:00Z">
        <w:r w:rsidR="00A03A4C">
          <w:rPr>
            <w:rFonts w:ascii="Arial" w:eastAsia="Times New Roman" w:hAnsi="Arial" w:cs="Arial"/>
            <w:sz w:val="22"/>
            <w:szCs w:val="22"/>
          </w:rPr>
          <w:t>s</w:t>
        </w:r>
      </w:ins>
      <w:commentRangeStart w:id="15"/>
      <w:ins w:id="16" w:author="Du,Xinsong" w:date="2019-09-04T23:00:00Z">
        <w:r w:rsidR="00A3510A">
          <w:rPr>
            <w:rFonts w:ascii="Arial" w:eastAsia="Times New Roman" w:hAnsi="Arial" w:cs="Arial"/>
            <w:sz w:val="22"/>
            <w:szCs w:val="22"/>
          </w:rPr>
          <w:t>oftware containers</w:t>
        </w:r>
      </w:ins>
      <w:ins w:id="17" w:author="Du,Xinsong" w:date="2019-09-04T23:35:00Z">
        <w:r w:rsidR="00A03A4C">
          <w:rPr>
            <w:rFonts w:ascii="Arial" w:eastAsia="Times New Roman" w:hAnsi="Arial" w:cs="Arial"/>
            <w:sz w:val="22"/>
            <w:szCs w:val="22"/>
          </w:rPr>
          <w:t xml:space="preserve"> are able to</w:t>
        </w:r>
      </w:ins>
      <w:ins w:id="18" w:author="Du,Xinsong" w:date="2019-09-04T23:00:00Z">
        <w:r w:rsidR="00A3510A">
          <w:rPr>
            <w:rFonts w:ascii="Arial" w:eastAsia="Times New Roman" w:hAnsi="Arial" w:cs="Arial"/>
            <w:sz w:val="22"/>
            <w:szCs w:val="22"/>
          </w:rPr>
          <w:t xml:space="preserve"> package</w:t>
        </w:r>
        <w:bookmarkStart w:id="19" w:name="_GoBack"/>
        <w:bookmarkEnd w:id="19"/>
        <w:r w:rsidR="00A3510A">
          <w:rPr>
            <w:rFonts w:ascii="Arial" w:eastAsia="Times New Roman" w:hAnsi="Arial" w:cs="Arial"/>
            <w:sz w:val="22"/>
            <w:szCs w:val="22"/>
          </w:rPr>
          <w:t xml:space="preserve"> up al</w:t>
        </w:r>
      </w:ins>
      <w:ins w:id="20" w:author="Du,Xinsong" w:date="2019-09-04T23:01:00Z">
        <w:r w:rsidR="00A3510A">
          <w:rPr>
            <w:rFonts w:ascii="Arial" w:eastAsia="Times New Roman" w:hAnsi="Arial" w:cs="Arial"/>
            <w:sz w:val="22"/>
            <w:szCs w:val="22"/>
          </w:rPr>
          <w:t>l codes and dependencies of an application</w:t>
        </w:r>
      </w:ins>
      <w:ins w:id="21" w:author="Du,Xinsong" w:date="2019-09-04T23:02:00Z">
        <w:r w:rsidR="00A3510A">
          <w:rPr>
            <w:rFonts w:ascii="Arial" w:eastAsia="Times New Roman" w:hAnsi="Arial" w:cs="Arial"/>
            <w:sz w:val="22"/>
            <w:szCs w:val="22"/>
          </w:rPr>
          <w:t xml:space="preserve"> to ensure </w:t>
        </w:r>
      </w:ins>
      <w:ins w:id="22" w:author="Du,Xinsong" w:date="2019-09-04T23:03:00Z">
        <w:r w:rsidR="00A3510A">
          <w:rPr>
            <w:rFonts w:ascii="Arial" w:eastAsia="Times New Roman" w:hAnsi="Arial" w:cs="Arial"/>
            <w:sz w:val="22"/>
            <w:szCs w:val="22"/>
          </w:rPr>
          <w:t>application portability, infrastructure flexibility</w:t>
        </w:r>
      </w:ins>
      <w:ins w:id="23" w:author="Du,Xinsong" w:date="2019-09-04T23:04:00Z">
        <w:r w:rsidR="00A3510A">
          <w:rPr>
            <w:rFonts w:ascii="Arial" w:eastAsia="Times New Roman" w:hAnsi="Arial" w:cs="Arial"/>
            <w:sz w:val="22"/>
            <w:szCs w:val="22"/>
          </w:rPr>
          <w:t xml:space="preserve"> and reproducibility.</w:t>
        </w:r>
        <w:r w:rsidR="00FA189D">
          <w:rPr>
            <w:rFonts w:ascii="Arial" w:eastAsia="Times New Roman" w:hAnsi="Arial" w:cs="Arial"/>
            <w:sz w:val="22"/>
            <w:szCs w:val="22"/>
          </w:rPr>
          <w:t xml:space="preserve"> Applications running with the container will depend on the environment </w:t>
        </w:r>
      </w:ins>
      <w:ins w:id="24" w:author="Du,Xinsong" w:date="2019-09-04T23:05:00Z">
        <w:r w:rsidR="00D4697B">
          <w:rPr>
            <w:rFonts w:ascii="Arial" w:eastAsia="Times New Roman" w:hAnsi="Arial" w:cs="Arial"/>
            <w:sz w:val="22"/>
            <w:szCs w:val="22"/>
          </w:rPr>
          <w:t>pre-built in the</w:t>
        </w:r>
      </w:ins>
      <w:ins w:id="25" w:author="Du,Xinsong" w:date="2019-09-04T23:04:00Z">
        <w:r w:rsidR="00FA189D">
          <w:rPr>
            <w:rFonts w:ascii="Arial" w:eastAsia="Times New Roman" w:hAnsi="Arial" w:cs="Arial"/>
            <w:sz w:val="22"/>
            <w:szCs w:val="22"/>
          </w:rPr>
          <w:t xml:space="preserve"> cont</w:t>
        </w:r>
      </w:ins>
      <w:ins w:id="26" w:author="Du,Xinsong" w:date="2019-09-04T23:05:00Z">
        <w:r w:rsidR="00FA189D">
          <w:rPr>
            <w:rFonts w:ascii="Arial" w:eastAsia="Times New Roman" w:hAnsi="Arial" w:cs="Arial"/>
            <w:sz w:val="22"/>
            <w:szCs w:val="22"/>
          </w:rPr>
          <w:t>ainer regardless of the environment in the host machine.</w:t>
        </w:r>
      </w:ins>
      <w:commentRangeEnd w:id="15"/>
      <w:ins w:id="27" w:author="Du,Xinsong" w:date="2019-09-04T23:25:00Z">
        <w:r w:rsidR="00561ED9">
          <w:rPr>
            <w:rStyle w:val="CommentReference"/>
          </w:rPr>
          <w:commentReference w:id="15"/>
        </w:r>
      </w:ins>
      <w:r w:rsidR="00D644D2" w:rsidRPr="00072BA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644D2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is a pipeline development tool supporting containerization and high performance computing, which improves the scalability and reproducibility of bioinformatics research</w:t>
      </w:r>
    </w:p>
    <w:p w14:paraId="000CAF8F" w14:textId="77777777" w:rsidR="00D644D2" w:rsidRPr="00072BA1" w:rsidRDefault="00D644D2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01B7A7D7" w14:textId="77777777" w:rsidR="009B1CC1" w:rsidRPr="00072BA1" w:rsidRDefault="009B1CC1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Objective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The goal of our project is to develop an open-source tool using </w:t>
      </w:r>
      <w:proofErr w:type="spellStart"/>
      <w:r w:rsidR="00D644D2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to facilitate reproducible and scalable metabolomic data analysis. </w:t>
      </w:r>
      <w:r w:rsidRPr="00072BA1">
        <w:rPr>
          <w:rFonts w:ascii="Arial" w:eastAsia="Times New Roman" w:hAnsi="Arial" w:cs="Arial"/>
          <w:sz w:val="22"/>
          <w:szCs w:val="22"/>
        </w:rPr>
        <w:t xml:space="preserve">  </w:t>
      </w:r>
    </w:p>
    <w:p w14:paraId="7DAEA0FF" w14:textId="77777777" w:rsidR="009B1CC1" w:rsidRPr="00072BA1" w:rsidRDefault="009B1CC1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2F633F7B" w14:textId="0B39B461" w:rsidR="00D45FFE" w:rsidRPr="00072BA1" w:rsidRDefault="00D644D2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Findings</w:t>
      </w:r>
      <w:r w:rsidRPr="00072BA1">
        <w:rPr>
          <w:rFonts w:ascii="Arial" w:eastAsia="Times New Roman" w:hAnsi="Arial" w:cs="Arial"/>
          <w:sz w:val="22"/>
          <w:szCs w:val="22"/>
        </w:rPr>
        <w:t xml:space="preserve">: UMPIRE </w:t>
      </w:r>
      <w:r w:rsidR="00DB2F18" w:rsidRPr="00072BA1">
        <w:rPr>
          <w:rFonts w:ascii="Arial" w:eastAsia="Times New Roman" w:hAnsi="Arial" w:cs="Arial"/>
          <w:sz w:val="22"/>
          <w:szCs w:val="22"/>
        </w:rPr>
        <w:t>can be ex</w:t>
      </w:r>
      <w:r w:rsidRPr="00072BA1">
        <w:rPr>
          <w:rFonts w:ascii="Arial" w:eastAsia="Times New Roman" w:hAnsi="Arial" w:cs="Arial"/>
          <w:sz w:val="22"/>
          <w:szCs w:val="22"/>
        </w:rPr>
        <w:t xml:space="preserve">ecuted on any UNIX-like systems with a specific focus on implementing UMPIRE within large-scale computing environments. </w:t>
      </w:r>
      <w:r w:rsidR="00972B5D" w:rsidRPr="00072BA1">
        <w:rPr>
          <w:rFonts w:ascii="Arial" w:eastAsia="Times New Roman" w:hAnsi="Arial" w:cs="Arial"/>
          <w:sz w:val="22"/>
          <w:szCs w:val="22"/>
        </w:rPr>
        <w:t>W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e </w:t>
      </w:r>
      <w:r w:rsidRPr="00072BA1">
        <w:rPr>
          <w:rFonts w:ascii="Arial" w:eastAsia="Times New Roman" w:hAnsi="Arial" w:cs="Arial"/>
          <w:sz w:val="22"/>
          <w:szCs w:val="22"/>
        </w:rPr>
        <w:t xml:space="preserve">have developed UMPIRE to </w:t>
      </w:r>
      <w:r w:rsidR="00713424">
        <w:rPr>
          <w:rFonts w:ascii="Arial" w:eastAsia="Times New Roman" w:hAnsi="Arial" w:cs="Arial"/>
          <w:sz w:val="22"/>
          <w:szCs w:val="22"/>
        </w:rPr>
        <w:t xml:space="preserve">run in </w:t>
      </w:r>
      <w:r w:rsidR="00F55F75">
        <w:rPr>
          <w:rFonts w:ascii="Arial" w:eastAsia="Times New Roman" w:hAnsi="Arial" w:cs="Arial"/>
          <w:sz w:val="22"/>
          <w:szCs w:val="22"/>
        </w:rPr>
        <w:t>paralleled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Pr="00072BA1">
        <w:rPr>
          <w:rFonts w:ascii="Arial" w:eastAsia="Times New Roman" w:hAnsi="Arial" w:cs="Arial"/>
          <w:sz w:val="22"/>
          <w:szCs w:val="22"/>
        </w:rPr>
        <w:t>common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metabolites </w:t>
      </w:r>
      <w:r w:rsidRPr="00072BA1">
        <w:rPr>
          <w:rFonts w:ascii="Arial" w:eastAsia="Times New Roman" w:hAnsi="Arial" w:cs="Arial"/>
          <w:sz w:val="22"/>
          <w:szCs w:val="22"/>
        </w:rPr>
        <w:t xml:space="preserve">analysis </w:t>
      </w:r>
      <w:r w:rsidR="008A5D67" w:rsidRPr="00072BA1">
        <w:rPr>
          <w:rFonts w:ascii="Arial" w:eastAsia="Times New Roman" w:hAnsi="Arial" w:cs="Arial"/>
          <w:sz w:val="22"/>
          <w:szCs w:val="22"/>
        </w:rPr>
        <w:t>software</w:t>
      </w:r>
      <w:r w:rsidR="006918E3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Pr="00072BA1">
        <w:rPr>
          <w:rFonts w:ascii="Arial" w:eastAsia="Times New Roman" w:hAnsi="Arial" w:cs="Arial"/>
          <w:sz w:val="22"/>
          <w:szCs w:val="22"/>
        </w:rPr>
        <w:t xml:space="preserve">packages including </w:t>
      </w:r>
      <w:proofErr w:type="spellStart"/>
      <w:r w:rsidR="00314B5D">
        <w:rPr>
          <w:rFonts w:ascii="Arial" w:eastAsia="Times New Roman" w:hAnsi="Arial" w:cs="Arial"/>
          <w:sz w:val="22"/>
          <w:szCs w:val="22"/>
        </w:rPr>
        <w:t>M</w:t>
      </w:r>
      <w:r w:rsidRPr="00072BA1">
        <w:rPr>
          <w:rFonts w:ascii="Arial" w:eastAsia="Times New Roman" w:hAnsi="Arial" w:cs="Arial"/>
          <w:sz w:val="22"/>
          <w:szCs w:val="22"/>
        </w:rPr>
        <w:t>z</w:t>
      </w:r>
      <w:r w:rsidR="00314B5D">
        <w:rPr>
          <w:rFonts w:ascii="Arial" w:eastAsia="Times New Roman" w:hAnsi="Arial" w:cs="Arial"/>
          <w:sz w:val="22"/>
          <w:szCs w:val="22"/>
        </w:rPr>
        <w:t>M</w:t>
      </w:r>
      <w:r w:rsidRPr="00072BA1">
        <w:rPr>
          <w:rFonts w:ascii="Arial" w:eastAsia="Times New Roman" w:hAnsi="Arial" w:cs="Arial"/>
          <w:sz w:val="22"/>
          <w:szCs w:val="22"/>
        </w:rPr>
        <w:t>ine</w:t>
      </w:r>
      <w:proofErr w:type="spellEnd"/>
      <w:r w:rsidRPr="00072BA1">
        <w:rPr>
          <w:rFonts w:ascii="Arial" w:eastAsia="Times New Roman" w:hAnsi="Arial" w:cs="Arial"/>
          <w:sz w:val="22"/>
          <w:szCs w:val="22"/>
        </w:rPr>
        <w:t xml:space="preserve"> and </w:t>
      </w:r>
      <w:r w:rsidR="005D5EA1">
        <w:rPr>
          <w:rFonts w:ascii="Arial" w:eastAsia="Times New Roman" w:hAnsi="Arial" w:cs="Arial"/>
          <w:sz w:val="22"/>
          <w:szCs w:val="22"/>
        </w:rPr>
        <w:t>XCMS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for peak </w:t>
      </w:r>
      <w:r w:rsidR="00A9462F" w:rsidRPr="00072BA1">
        <w:rPr>
          <w:rFonts w:ascii="Arial" w:eastAsia="Times New Roman" w:hAnsi="Arial" w:cs="Arial"/>
          <w:sz w:val="22"/>
          <w:szCs w:val="22"/>
        </w:rPr>
        <w:t>detection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201770" w:rsidRPr="00072BA1">
        <w:rPr>
          <w:rFonts w:ascii="Arial" w:eastAsia="Times New Roman" w:hAnsi="Arial" w:cs="Arial"/>
          <w:sz w:val="22"/>
          <w:szCs w:val="22"/>
        </w:rPr>
        <w:t>to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enhanc</w:t>
      </w:r>
      <w:r w:rsidR="00201770" w:rsidRPr="00072BA1">
        <w:rPr>
          <w:rFonts w:ascii="Arial" w:eastAsia="Times New Roman" w:hAnsi="Arial" w:cs="Arial"/>
          <w:sz w:val="22"/>
          <w:szCs w:val="22"/>
        </w:rPr>
        <w:t>e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precision.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Moreover, </w:t>
      </w:r>
      <w:r w:rsidR="00F90485" w:rsidRPr="00072BA1">
        <w:rPr>
          <w:rFonts w:ascii="Arial" w:eastAsia="Times New Roman" w:hAnsi="Arial" w:cs="Arial"/>
          <w:sz w:val="22"/>
          <w:szCs w:val="22"/>
        </w:rPr>
        <w:t>UMPIRE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provides users multiple statistical analysis algorithms including</w:t>
      </w:r>
      <w:r w:rsidR="00072BA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072BA1">
        <w:rPr>
          <w:rFonts w:ascii="Arial" w:eastAsia="Times New Roman" w:hAnsi="Arial" w:cs="Arial"/>
          <w:sz w:val="22"/>
          <w:szCs w:val="22"/>
        </w:rPr>
        <w:t>SECIMtools</w:t>
      </w:r>
      <w:proofErr w:type="spellEnd"/>
      <w:r w:rsidR="00072BA1">
        <w:rPr>
          <w:rFonts w:ascii="Arial" w:eastAsia="Times New Roman" w:hAnsi="Arial" w:cs="Arial"/>
          <w:sz w:val="22"/>
          <w:szCs w:val="22"/>
        </w:rPr>
        <w:t xml:space="preserve">, </w:t>
      </w:r>
      <w:r w:rsidR="00564D37" w:rsidRPr="00072BA1">
        <w:rPr>
          <w:rFonts w:ascii="Arial" w:eastAsia="Times New Roman" w:hAnsi="Arial" w:cs="Arial"/>
          <w:sz w:val="22"/>
          <w:szCs w:val="22"/>
        </w:rPr>
        <w:t>principle component analysis, v</w:t>
      </w:r>
      <w:r w:rsidR="00072BA1">
        <w:rPr>
          <w:rFonts w:ascii="Arial" w:eastAsia="Times New Roman" w:hAnsi="Arial" w:cs="Arial"/>
          <w:sz w:val="22"/>
          <w:szCs w:val="22"/>
        </w:rPr>
        <w:t>olcano plots and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hierarchical clustering. </w:t>
      </w:r>
      <w:r w:rsidR="00CC29A5" w:rsidRPr="00072BA1">
        <w:rPr>
          <w:rFonts w:ascii="Arial" w:eastAsia="Times New Roman" w:hAnsi="Arial" w:cs="Arial"/>
          <w:sz w:val="22"/>
          <w:szCs w:val="22"/>
        </w:rPr>
        <w:t>To facilitate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dynamic and</w:t>
      </w:r>
      <w:r w:rsidR="00CC29A5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F90485" w:rsidRPr="00072BA1">
        <w:rPr>
          <w:rFonts w:ascii="Arial" w:eastAsia="Times New Roman" w:hAnsi="Arial" w:cs="Arial"/>
          <w:sz w:val="22"/>
          <w:szCs w:val="22"/>
        </w:rPr>
        <w:t>transparent data processing</w:t>
      </w:r>
      <w:r w:rsidR="00D5338F" w:rsidRPr="00072BA1">
        <w:rPr>
          <w:rFonts w:ascii="Arial" w:eastAsia="Times New Roman" w:hAnsi="Arial" w:cs="Arial"/>
          <w:sz w:val="22"/>
          <w:szCs w:val="22"/>
        </w:rPr>
        <w:t>,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we have included </w:t>
      </w:r>
      <w:proofErr w:type="spellStart"/>
      <w:r w:rsidR="00D5338F" w:rsidRPr="00072BA1">
        <w:rPr>
          <w:rFonts w:ascii="Arial" w:eastAsia="Times New Roman" w:hAnsi="Arial" w:cs="Arial"/>
          <w:sz w:val="22"/>
          <w:szCs w:val="22"/>
        </w:rPr>
        <w:t>MultiQC</w:t>
      </w:r>
      <w:proofErr w:type="spellEnd"/>
      <w:r w:rsidR="00F90485" w:rsidRPr="00072BA1">
        <w:rPr>
          <w:rFonts w:ascii="Arial" w:eastAsia="Times New Roman" w:hAnsi="Arial" w:cs="Arial"/>
          <w:sz w:val="22"/>
          <w:szCs w:val="22"/>
        </w:rPr>
        <w:t xml:space="preserve"> reports </w:t>
      </w:r>
      <w:r w:rsidR="004830E5" w:rsidRPr="00072BA1">
        <w:rPr>
          <w:rFonts w:ascii="Arial" w:eastAsia="Times New Roman" w:hAnsi="Arial" w:cs="Arial"/>
          <w:sz w:val="22"/>
          <w:szCs w:val="22"/>
        </w:rPr>
        <w:t>to</w:t>
      </w:r>
      <w:r w:rsidR="007234C7" w:rsidRPr="00072BA1">
        <w:rPr>
          <w:rFonts w:ascii="Arial" w:eastAsia="Times New Roman" w:hAnsi="Arial" w:cs="Arial"/>
          <w:sz w:val="22"/>
          <w:szCs w:val="22"/>
        </w:rPr>
        <w:t xml:space="preserve"> visualiz</w:t>
      </w:r>
      <w:r w:rsidR="004830E5" w:rsidRPr="00072BA1">
        <w:rPr>
          <w:rFonts w:ascii="Arial" w:eastAsia="Times New Roman" w:hAnsi="Arial" w:cs="Arial"/>
          <w:sz w:val="22"/>
          <w:szCs w:val="22"/>
        </w:rPr>
        <w:t>e</w:t>
      </w:r>
      <w:r w:rsidR="00B65BDE" w:rsidRPr="00072BA1">
        <w:rPr>
          <w:rFonts w:ascii="Arial" w:eastAsia="Times New Roman" w:hAnsi="Arial" w:cs="Arial"/>
          <w:sz w:val="22"/>
          <w:szCs w:val="22"/>
        </w:rPr>
        <w:t xml:space="preserve"> the result</w:t>
      </w:r>
      <w:r w:rsidR="007234C7" w:rsidRPr="00072BA1">
        <w:rPr>
          <w:rFonts w:ascii="Arial" w:eastAsia="Times New Roman" w:hAnsi="Arial" w:cs="Arial"/>
          <w:sz w:val="22"/>
          <w:szCs w:val="22"/>
        </w:rPr>
        <w:t xml:space="preserve"> of</w:t>
      </w:r>
      <w:r w:rsidR="00831810" w:rsidRPr="00072BA1">
        <w:rPr>
          <w:rFonts w:ascii="Arial" w:eastAsia="Times New Roman" w:hAnsi="Arial" w:cs="Arial"/>
          <w:sz w:val="22"/>
          <w:szCs w:val="22"/>
        </w:rPr>
        <w:t xml:space="preserve"> data processing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and </w:t>
      </w:r>
      <w:r w:rsidR="00D5338F" w:rsidRPr="00072BA1">
        <w:rPr>
          <w:rFonts w:ascii="Arial" w:eastAsia="Times New Roman" w:hAnsi="Arial" w:cs="Arial"/>
          <w:sz w:val="22"/>
          <w:szCs w:val="22"/>
        </w:rPr>
        <w:t>summarize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metabolomics output</w:t>
      </w:r>
      <w:r w:rsidR="00D5338F" w:rsidRPr="00072BA1">
        <w:rPr>
          <w:rFonts w:ascii="Arial" w:eastAsia="Times New Roman" w:hAnsi="Arial" w:cs="Arial"/>
          <w:sz w:val="22"/>
          <w:szCs w:val="22"/>
        </w:rPr>
        <w:t>.</w:t>
      </w:r>
    </w:p>
    <w:p w14:paraId="0D87283B" w14:textId="77777777" w:rsidR="00F90485" w:rsidRPr="00072BA1" w:rsidRDefault="00F90485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151F0B0B" w14:textId="77777777" w:rsidR="00F90485" w:rsidRPr="00072BA1" w:rsidRDefault="00F90485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Conclusion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072BA1" w:rsidRPr="00072BA1">
        <w:rPr>
          <w:rFonts w:ascii="Arial" w:hAnsi="Arial" w:cs="Arial"/>
          <w:sz w:val="22"/>
          <w:szCs w:val="22"/>
        </w:rPr>
        <w:t>UMPIRE is a container-based platform that has potential to facilitate high-throughput and scalable metabolomic data analysis with high levels of reproducibility and transparency.</w:t>
      </w:r>
    </w:p>
    <w:p w14:paraId="62F773E5" w14:textId="77777777" w:rsidR="00377F2B" w:rsidRPr="00D45FFE" w:rsidRDefault="00377F2B">
      <w:pPr>
        <w:rPr>
          <w:rFonts w:ascii="Times New Roman" w:hAnsi="Times New Roman" w:cs="Times New Roman"/>
        </w:rPr>
      </w:pPr>
    </w:p>
    <w:p w14:paraId="4A25FC4C" w14:textId="77777777" w:rsidR="00FA58E8" w:rsidRPr="00D45FFE" w:rsidRDefault="00FA58E8">
      <w:pPr>
        <w:rPr>
          <w:rFonts w:ascii="Times New Roman" w:hAnsi="Times New Roman" w:cs="Times New Roman"/>
        </w:rPr>
      </w:pPr>
    </w:p>
    <w:p w14:paraId="2E4CBCDD" w14:textId="77777777" w:rsidR="00FA58E8" w:rsidRPr="00D45FFE" w:rsidRDefault="00FA58E8">
      <w:pPr>
        <w:rPr>
          <w:rFonts w:ascii="Times New Roman" w:hAnsi="Times New Roman" w:cs="Times New Roman"/>
        </w:rPr>
      </w:pPr>
    </w:p>
    <w:sectPr w:rsidR="00FA58E8" w:rsidRPr="00D45FFE" w:rsidSect="003B67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mas,Dominick" w:date="2019-09-04T12:13:00Z" w:initials="L">
    <w:p w14:paraId="6D40EBA8" w14:textId="77777777" w:rsidR="00072BA1" w:rsidRDefault="00072BA1">
      <w:pPr>
        <w:pStyle w:val="CommentText"/>
      </w:pPr>
      <w:r>
        <w:rPr>
          <w:rStyle w:val="CommentReference"/>
        </w:rPr>
        <w:annotationRef/>
      </w:r>
      <w:r>
        <w:t xml:space="preserve">Need to find Tim’s </w:t>
      </w:r>
      <w:r w:rsidR="00713424">
        <w:t xml:space="preserve">affiliation and include. Also need to start reading about the specific gap we are filling with this pipeline. There are a lot of programs out there and we need to have a very clear understanding of how our program contributes to field. </w:t>
      </w:r>
    </w:p>
    <w:p w14:paraId="2DC0640B" w14:textId="77777777" w:rsidR="003123D8" w:rsidRDefault="003123D8">
      <w:pPr>
        <w:pStyle w:val="CommentText"/>
      </w:pPr>
    </w:p>
    <w:p w14:paraId="5880D0FC" w14:textId="23FF7F19" w:rsidR="003123D8" w:rsidRDefault="003123D8">
      <w:pPr>
        <w:pStyle w:val="CommentText"/>
      </w:pPr>
      <w:r>
        <w:t>I am also open to a better name of software- suggestions? Can we make an acronym from:</w:t>
      </w:r>
    </w:p>
    <w:p w14:paraId="4A6B3380" w14:textId="77777777" w:rsidR="003123D8" w:rsidRDefault="003123D8">
      <w:pPr>
        <w:pStyle w:val="CommentText"/>
      </w:pPr>
    </w:p>
    <w:p w14:paraId="422736CB" w14:textId="599BCD4C" w:rsidR="003123D8" w:rsidRDefault="003123D8">
      <w:pPr>
        <w:pStyle w:val="CommentText"/>
      </w:pPr>
      <w:r w:rsidRPr="00072BA1">
        <w:rPr>
          <w:rFonts w:ascii="Arial" w:hAnsi="Arial" w:cs="Arial"/>
          <w:sz w:val="22"/>
          <w:szCs w:val="22"/>
        </w:rPr>
        <w:t>A Reproducible Pipeline for Scalable Metabolomics Data Analysis</w:t>
      </w:r>
    </w:p>
  </w:comment>
  <w:comment w:id="1" w:author="Du,Xinsong" w:date="2019-09-04T23:16:00Z" w:initials="D">
    <w:p w14:paraId="696E20B5" w14:textId="67AEA401" w:rsidR="000646C6" w:rsidRDefault="000646C6">
      <w:pPr>
        <w:pStyle w:val="CommentText"/>
      </w:pPr>
      <w:r>
        <w:rPr>
          <w:rStyle w:val="CommentReference"/>
        </w:rPr>
        <w:annotationRef/>
      </w:r>
      <w:r>
        <w:t>I think this acronym is great!</w:t>
      </w:r>
      <w:r w:rsidR="00D2018F">
        <w:t xml:space="preserve"> I think it might be better if an acronym can have a meaning (like BEACH).</w:t>
      </w:r>
      <w:r>
        <w:t xml:space="preserve"> I will think about if there is a better one and send</w:t>
      </w:r>
      <w:r w:rsidR="00D2018F">
        <w:t xml:space="preserve"> it</w:t>
      </w:r>
      <w:r>
        <w:t xml:space="preserve"> to the team as soon as I find one.</w:t>
      </w:r>
    </w:p>
  </w:comment>
  <w:comment w:id="15" w:author="Du,Xinsong" w:date="2019-09-04T23:25:00Z" w:initials="D">
    <w:p w14:paraId="6DE9F9B5" w14:textId="35854BFF" w:rsidR="00561ED9" w:rsidRDefault="00561ED9">
      <w:pPr>
        <w:pStyle w:val="CommentText"/>
      </w:pPr>
      <w:r>
        <w:rPr>
          <w:rStyle w:val="CommentReference"/>
        </w:rPr>
        <w:annotationRef/>
      </w:r>
      <w:r w:rsidR="00962390">
        <w:t>A paper describing reproducibility and a tool developed with container software</w:t>
      </w:r>
      <w:r>
        <w:t xml:space="preserve">: </w:t>
      </w:r>
      <w:hyperlink r:id="rId1" w:history="1">
        <w:r w:rsidR="00962390" w:rsidRPr="005B36DF">
          <w:rPr>
            <w:rStyle w:val="Hyperlink"/>
          </w:rPr>
          <w:t>https://journals.plos.org/plosone/article?id=10.1371/journal.pone.0152686</w:t>
        </w:r>
      </w:hyperlink>
      <w:r w:rsidR="00962390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2736CB" w15:done="0"/>
  <w15:commentEx w15:paraId="696E20B5" w15:paraIdParent="422736CB" w15:done="0"/>
  <w15:commentEx w15:paraId="6DE9F9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2736CB" w16cid:durableId="211A4E5D"/>
  <w16cid:commentId w16cid:paraId="696E20B5" w16cid:durableId="211AC467"/>
  <w16cid:commentId w16cid:paraId="6DE9F9B5" w16cid:durableId="211AC6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,Xinsong">
    <w15:presenceInfo w15:providerId="AD" w15:userId="S::xinsongdu@ufl.edu::c5f23d8e-ab4d-4ed0-8917-4a501fac7afc"/>
  </w15:person>
  <w15:person w15:author="Lemas,Dominick">
    <w15:presenceInfo w15:providerId="AD" w15:userId="S-1-5-21-1308237860-4193317556-336787646-18306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E8"/>
    <w:rsid w:val="00051888"/>
    <w:rsid w:val="00055608"/>
    <w:rsid w:val="000646C6"/>
    <w:rsid w:val="00072BA1"/>
    <w:rsid w:val="000751AA"/>
    <w:rsid w:val="0008187F"/>
    <w:rsid w:val="0008300C"/>
    <w:rsid w:val="000964CC"/>
    <w:rsid w:val="000A147C"/>
    <w:rsid w:val="000A1ADA"/>
    <w:rsid w:val="000A6FC1"/>
    <w:rsid w:val="000B5F99"/>
    <w:rsid w:val="000B7645"/>
    <w:rsid w:val="0010122B"/>
    <w:rsid w:val="00132567"/>
    <w:rsid w:val="00132CFA"/>
    <w:rsid w:val="00160C8D"/>
    <w:rsid w:val="00170354"/>
    <w:rsid w:val="00195AD4"/>
    <w:rsid w:val="00196742"/>
    <w:rsid w:val="001B7ED0"/>
    <w:rsid w:val="001C0913"/>
    <w:rsid w:val="00201770"/>
    <w:rsid w:val="00206993"/>
    <w:rsid w:val="00261930"/>
    <w:rsid w:val="00271E80"/>
    <w:rsid w:val="00272293"/>
    <w:rsid w:val="00276D35"/>
    <w:rsid w:val="00280D95"/>
    <w:rsid w:val="002E0BE6"/>
    <w:rsid w:val="003123D8"/>
    <w:rsid w:val="00314B5D"/>
    <w:rsid w:val="00342CE5"/>
    <w:rsid w:val="003679E5"/>
    <w:rsid w:val="00377F2B"/>
    <w:rsid w:val="003B6760"/>
    <w:rsid w:val="003C1836"/>
    <w:rsid w:val="003E24B4"/>
    <w:rsid w:val="004015FD"/>
    <w:rsid w:val="0041068C"/>
    <w:rsid w:val="00441D24"/>
    <w:rsid w:val="0047687F"/>
    <w:rsid w:val="00482FEF"/>
    <w:rsid w:val="004830E5"/>
    <w:rsid w:val="00495896"/>
    <w:rsid w:val="004E5265"/>
    <w:rsid w:val="005261F9"/>
    <w:rsid w:val="00536C88"/>
    <w:rsid w:val="005514C9"/>
    <w:rsid w:val="00555AF9"/>
    <w:rsid w:val="00561ED9"/>
    <w:rsid w:val="00564D37"/>
    <w:rsid w:val="00582308"/>
    <w:rsid w:val="00590AEE"/>
    <w:rsid w:val="005A70BE"/>
    <w:rsid w:val="005C1F32"/>
    <w:rsid w:val="005D3603"/>
    <w:rsid w:val="005D3FEF"/>
    <w:rsid w:val="005D5EA1"/>
    <w:rsid w:val="00627029"/>
    <w:rsid w:val="00677AA0"/>
    <w:rsid w:val="006918E3"/>
    <w:rsid w:val="006A0512"/>
    <w:rsid w:val="006B139A"/>
    <w:rsid w:val="006B66C8"/>
    <w:rsid w:val="006D3945"/>
    <w:rsid w:val="00705605"/>
    <w:rsid w:val="00713424"/>
    <w:rsid w:val="007214E9"/>
    <w:rsid w:val="007234C7"/>
    <w:rsid w:val="0074472E"/>
    <w:rsid w:val="0075129F"/>
    <w:rsid w:val="00751C6E"/>
    <w:rsid w:val="00755B67"/>
    <w:rsid w:val="00756369"/>
    <w:rsid w:val="0076174B"/>
    <w:rsid w:val="00783991"/>
    <w:rsid w:val="007A7B83"/>
    <w:rsid w:val="007B3022"/>
    <w:rsid w:val="00812C4B"/>
    <w:rsid w:val="0081446E"/>
    <w:rsid w:val="00831810"/>
    <w:rsid w:val="0086135C"/>
    <w:rsid w:val="0088211A"/>
    <w:rsid w:val="008971F5"/>
    <w:rsid w:val="008A5D67"/>
    <w:rsid w:val="008C6C7F"/>
    <w:rsid w:val="008D1989"/>
    <w:rsid w:val="008D4965"/>
    <w:rsid w:val="008D5A6F"/>
    <w:rsid w:val="008E39E6"/>
    <w:rsid w:val="0091595A"/>
    <w:rsid w:val="009254D8"/>
    <w:rsid w:val="00962390"/>
    <w:rsid w:val="00967F6A"/>
    <w:rsid w:val="00972B5D"/>
    <w:rsid w:val="009900E2"/>
    <w:rsid w:val="00996348"/>
    <w:rsid w:val="00996BB5"/>
    <w:rsid w:val="009A2C65"/>
    <w:rsid w:val="009A4F64"/>
    <w:rsid w:val="009B1CC1"/>
    <w:rsid w:val="009B3288"/>
    <w:rsid w:val="00A00E7A"/>
    <w:rsid w:val="00A00F51"/>
    <w:rsid w:val="00A01FAB"/>
    <w:rsid w:val="00A03A4C"/>
    <w:rsid w:val="00A0482E"/>
    <w:rsid w:val="00A11F8F"/>
    <w:rsid w:val="00A3510A"/>
    <w:rsid w:val="00A60EB0"/>
    <w:rsid w:val="00A61687"/>
    <w:rsid w:val="00A909ED"/>
    <w:rsid w:val="00A9462F"/>
    <w:rsid w:val="00AA2C8F"/>
    <w:rsid w:val="00AC5D04"/>
    <w:rsid w:val="00AE7943"/>
    <w:rsid w:val="00B25517"/>
    <w:rsid w:val="00B65BDE"/>
    <w:rsid w:val="00B76475"/>
    <w:rsid w:val="00B85A02"/>
    <w:rsid w:val="00BD4873"/>
    <w:rsid w:val="00BE460F"/>
    <w:rsid w:val="00BF334F"/>
    <w:rsid w:val="00C1218C"/>
    <w:rsid w:val="00C150DB"/>
    <w:rsid w:val="00C16E56"/>
    <w:rsid w:val="00C378E6"/>
    <w:rsid w:val="00C41FEA"/>
    <w:rsid w:val="00C46202"/>
    <w:rsid w:val="00C50954"/>
    <w:rsid w:val="00C56ECA"/>
    <w:rsid w:val="00C575F2"/>
    <w:rsid w:val="00C62A31"/>
    <w:rsid w:val="00C65AF6"/>
    <w:rsid w:val="00C76571"/>
    <w:rsid w:val="00C81A85"/>
    <w:rsid w:val="00C879F1"/>
    <w:rsid w:val="00C93460"/>
    <w:rsid w:val="00C96103"/>
    <w:rsid w:val="00CC29A5"/>
    <w:rsid w:val="00CF269A"/>
    <w:rsid w:val="00D2018F"/>
    <w:rsid w:val="00D20A3E"/>
    <w:rsid w:val="00D45FFE"/>
    <w:rsid w:val="00D460DD"/>
    <w:rsid w:val="00D4697B"/>
    <w:rsid w:val="00D52287"/>
    <w:rsid w:val="00D5338F"/>
    <w:rsid w:val="00D644D2"/>
    <w:rsid w:val="00D8759F"/>
    <w:rsid w:val="00DB2F18"/>
    <w:rsid w:val="00DD16B4"/>
    <w:rsid w:val="00DD2492"/>
    <w:rsid w:val="00DD5F92"/>
    <w:rsid w:val="00DF13D0"/>
    <w:rsid w:val="00E1566C"/>
    <w:rsid w:val="00E30C84"/>
    <w:rsid w:val="00E361A2"/>
    <w:rsid w:val="00E363DA"/>
    <w:rsid w:val="00E36790"/>
    <w:rsid w:val="00E37E09"/>
    <w:rsid w:val="00E56ABF"/>
    <w:rsid w:val="00EA07C6"/>
    <w:rsid w:val="00EC0E26"/>
    <w:rsid w:val="00EF0AD1"/>
    <w:rsid w:val="00F137F2"/>
    <w:rsid w:val="00F21AD2"/>
    <w:rsid w:val="00F522C3"/>
    <w:rsid w:val="00F55F75"/>
    <w:rsid w:val="00F72520"/>
    <w:rsid w:val="00F815E8"/>
    <w:rsid w:val="00F90485"/>
    <w:rsid w:val="00FA189D"/>
    <w:rsid w:val="00FA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ADD3"/>
  <w14:defaultImageDpi w14:val="32767"/>
  <w15:chartTrackingRefBased/>
  <w15:docId w15:val="{0DF68980-60EA-6845-BD5D-C9F7D0DB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2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B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2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journals.plos.org/plosone/article?id=10.1371/journal.pone.0152686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33</cp:revision>
  <dcterms:created xsi:type="dcterms:W3CDTF">2019-09-04T15:34:00Z</dcterms:created>
  <dcterms:modified xsi:type="dcterms:W3CDTF">2019-09-05T03:35:00Z</dcterms:modified>
</cp:coreProperties>
</file>