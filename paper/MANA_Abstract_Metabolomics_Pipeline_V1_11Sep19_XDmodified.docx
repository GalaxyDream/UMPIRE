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3F5C" w14:textId="0B11C259" w:rsidR="00215E34" w:rsidRPr="00121CD5" w:rsidRDefault="00D644D2">
      <w:pPr>
        <w:rPr>
          <w:rFonts w:ascii="Arial" w:hAnsi="Arial" w:cs="Arial"/>
          <w:b/>
          <w:sz w:val="22"/>
          <w:szCs w:val="22"/>
        </w:rPr>
      </w:pPr>
      <w:commentRangeStart w:id="0"/>
      <w:commentRangeStart w:id="1"/>
      <w:r w:rsidRPr="00121CD5">
        <w:rPr>
          <w:rFonts w:ascii="Arial" w:hAnsi="Arial" w:cs="Arial"/>
          <w:b/>
          <w:sz w:val="22"/>
          <w:szCs w:val="22"/>
        </w:rPr>
        <w:t>UMPIRE</w:t>
      </w:r>
      <w:commentRangeEnd w:id="0"/>
      <w:r w:rsidR="00AD4DA8">
        <w:rPr>
          <w:rStyle w:val="CommentReference"/>
        </w:rPr>
        <w:commentReference w:id="0"/>
      </w:r>
      <w:commentRangeEnd w:id="1"/>
      <w:r w:rsidR="003A247F">
        <w:rPr>
          <w:rStyle w:val="CommentReference"/>
        </w:rPr>
        <w:commentReference w:id="1"/>
      </w:r>
      <w:r w:rsidRPr="00121CD5">
        <w:rPr>
          <w:rFonts w:ascii="Arial" w:hAnsi="Arial" w:cs="Arial"/>
          <w:b/>
          <w:sz w:val="22"/>
          <w:szCs w:val="22"/>
        </w:rPr>
        <w:t xml:space="preserve">: </w:t>
      </w:r>
      <w:r w:rsidR="005A70BE" w:rsidRPr="00121CD5">
        <w:rPr>
          <w:rFonts w:ascii="Arial" w:hAnsi="Arial" w:cs="Arial"/>
          <w:b/>
          <w:sz w:val="22"/>
          <w:szCs w:val="22"/>
        </w:rPr>
        <w:t>A</w:t>
      </w:r>
      <w:r w:rsidR="006B66C8" w:rsidRPr="00121CD5">
        <w:rPr>
          <w:rFonts w:ascii="Arial" w:hAnsi="Arial" w:cs="Arial"/>
          <w:b/>
          <w:sz w:val="22"/>
          <w:szCs w:val="22"/>
        </w:rPr>
        <w:t xml:space="preserve"> </w:t>
      </w:r>
      <w:r w:rsidR="005A70BE" w:rsidRPr="00121CD5">
        <w:rPr>
          <w:rFonts w:ascii="Arial" w:hAnsi="Arial" w:cs="Arial"/>
          <w:b/>
          <w:sz w:val="22"/>
          <w:szCs w:val="22"/>
        </w:rPr>
        <w:t>Reproducible Pipeline for</w:t>
      </w:r>
      <w:r w:rsidR="004015FD" w:rsidRPr="00121CD5">
        <w:rPr>
          <w:rFonts w:ascii="Arial" w:hAnsi="Arial" w:cs="Arial"/>
          <w:b/>
          <w:sz w:val="22"/>
          <w:szCs w:val="22"/>
        </w:rPr>
        <w:t xml:space="preserve"> Scalable</w:t>
      </w:r>
      <w:r w:rsidR="005A70BE" w:rsidRPr="00121CD5">
        <w:rPr>
          <w:rFonts w:ascii="Arial" w:hAnsi="Arial" w:cs="Arial"/>
          <w:b/>
          <w:sz w:val="22"/>
          <w:szCs w:val="22"/>
        </w:rPr>
        <w:t xml:space="preserve"> </w:t>
      </w:r>
      <w:r w:rsidR="00296B6A">
        <w:rPr>
          <w:rFonts w:ascii="Arial" w:hAnsi="Arial" w:cs="Arial"/>
          <w:b/>
          <w:sz w:val="22"/>
          <w:szCs w:val="22"/>
        </w:rPr>
        <w:t xml:space="preserve">Untargeted </w:t>
      </w:r>
      <w:r w:rsidR="005A70BE" w:rsidRPr="00121CD5">
        <w:rPr>
          <w:rFonts w:ascii="Arial" w:hAnsi="Arial" w:cs="Arial"/>
          <w:b/>
          <w:sz w:val="22"/>
          <w:szCs w:val="22"/>
        </w:rPr>
        <w:t xml:space="preserve">Metabolomics </w:t>
      </w:r>
      <w:r w:rsidR="004015FD" w:rsidRPr="00121CD5">
        <w:rPr>
          <w:rFonts w:ascii="Arial" w:hAnsi="Arial" w:cs="Arial"/>
          <w:b/>
          <w:sz w:val="22"/>
          <w:szCs w:val="22"/>
        </w:rPr>
        <w:t>Data Analysis</w:t>
      </w:r>
    </w:p>
    <w:p w14:paraId="00FC72C9" w14:textId="77777777" w:rsidR="005A70BE" w:rsidRPr="00072BA1" w:rsidRDefault="005A70BE">
      <w:pPr>
        <w:rPr>
          <w:rFonts w:ascii="Arial" w:hAnsi="Arial" w:cs="Arial"/>
          <w:sz w:val="22"/>
          <w:szCs w:val="22"/>
        </w:rPr>
      </w:pPr>
    </w:p>
    <w:p w14:paraId="6FCC2BA2" w14:textId="4286916B" w:rsidR="0088211A" w:rsidRDefault="00132567" w:rsidP="0088211A">
      <w:pPr>
        <w:rPr>
          <w:rFonts w:ascii="Arial" w:hAnsi="Arial" w:cs="Arial"/>
          <w:sz w:val="22"/>
          <w:szCs w:val="22"/>
        </w:rPr>
      </w:pPr>
      <w:proofErr w:type="spellStart"/>
      <w:r w:rsidRPr="00072BA1">
        <w:rPr>
          <w:rFonts w:ascii="Arial" w:hAnsi="Arial" w:cs="Arial"/>
          <w:sz w:val="22"/>
          <w:szCs w:val="22"/>
        </w:rPr>
        <w:t>Xinsong</w:t>
      </w:r>
      <w:proofErr w:type="spellEnd"/>
      <w:r w:rsidRPr="00072BA1">
        <w:rPr>
          <w:rFonts w:ascii="Arial" w:hAnsi="Arial" w:cs="Arial"/>
          <w:sz w:val="22"/>
          <w:szCs w:val="22"/>
        </w:rPr>
        <w:t xml:space="preserve"> Du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72BA1" w:rsidRPr="00072BA1">
        <w:rPr>
          <w:rFonts w:ascii="Arial" w:hAnsi="Arial" w:cs="Arial"/>
          <w:sz w:val="22"/>
          <w:szCs w:val="22"/>
        </w:rPr>
        <w:t>Luran</w:t>
      </w:r>
      <w:proofErr w:type="spellEnd"/>
      <w:r w:rsidR="00072BA1" w:rsidRPr="00072BA1">
        <w:rPr>
          <w:rFonts w:ascii="Arial" w:hAnsi="Arial" w:cs="Arial"/>
          <w:sz w:val="22"/>
          <w:szCs w:val="22"/>
        </w:rPr>
        <w:t xml:space="preserve"> Manfio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="00072BA1" w:rsidRPr="00072BA1">
        <w:rPr>
          <w:rFonts w:ascii="Arial" w:hAnsi="Arial" w:cs="Arial"/>
          <w:sz w:val="22"/>
          <w:szCs w:val="22"/>
        </w:rPr>
        <w:t xml:space="preserve">, </w:t>
      </w:r>
      <w:r w:rsidR="00296B6A">
        <w:rPr>
          <w:rFonts w:ascii="Arial" w:eastAsia="Arial" w:hAnsi="Arial" w:cs="Arial"/>
          <w:sz w:val="22"/>
          <w:szCs w:val="22"/>
        </w:rPr>
        <w:t>Alex</w:t>
      </w:r>
      <w:r w:rsidR="00FF23F8">
        <w:rPr>
          <w:rFonts w:ascii="Arial" w:eastAsia="Arial" w:hAnsi="Arial" w:cs="Arial"/>
          <w:sz w:val="22"/>
          <w:szCs w:val="22"/>
        </w:rPr>
        <w:t>ander</w:t>
      </w:r>
      <w:r w:rsidR="00296B6A">
        <w:rPr>
          <w:rFonts w:ascii="Arial" w:eastAsia="Arial" w:hAnsi="Arial" w:cs="Arial"/>
          <w:sz w:val="22"/>
          <w:szCs w:val="22"/>
        </w:rPr>
        <w:t xml:space="preserve"> Kirpich</w:t>
      </w:r>
      <w:r w:rsidR="00296B6A" w:rsidRPr="00296B6A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296B6A">
        <w:rPr>
          <w:rFonts w:ascii="Arial" w:hAnsi="Arial" w:cs="Arial"/>
          <w:sz w:val="22"/>
          <w:szCs w:val="22"/>
        </w:rPr>
        <w:t xml:space="preserve">, </w:t>
      </w:r>
      <w:r w:rsidRPr="00072BA1">
        <w:rPr>
          <w:rFonts w:ascii="Arial" w:hAnsi="Arial" w:cs="Arial"/>
          <w:sz w:val="22"/>
          <w:szCs w:val="22"/>
        </w:rPr>
        <w:t>William Hogan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>, Tim</w:t>
      </w:r>
      <w:r w:rsidR="00EF0AD1">
        <w:rPr>
          <w:rFonts w:ascii="Arial" w:hAnsi="Arial" w:cs="Arial"/>
          <w:sz w:val="22"/>
          <w:szCs w:val="22"/>
        </w:rPr>
        <w:t>othy J.</w:t>
      </w:r>
      <w:r w:rsidRPr="00072BA1">
        <w:rPr>
          <w:rFonts w:ascii="Arial" w:hAnsi="Arial" w:cs="Arial"/>
          <w:sz w:val="22"/>
          <w:szCs w:val="22"/>
        </w:rPr>
        <w:t xml:space="preserve"> Garrett</w:t>
      </w:r>
      <w:r w:rsidR="00296B6A"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Pr="00072BA1">
        <w:rPr>
          <w:rFonts w:ascii="Arial" w:hAnsi="Arial" w:cs="Arial"/>
          <w:sz w:val="22"/>
          <w:szCs w:val="22"/>
        </w:rPr>
        <w:t>,</w:t>
      </w:r>
      <w:r w:rsidR="003B6760" w:rsidRPr="00072BA1">
        <w:rPr>
          <w:rFonts w:ascii="Arial" w:hAnsi="Arial" w:cs="Arial"/>
          <w:sz w:val="22"/>
          <w:szCs w:val="22"/>
        </w:rPr>
        <w:t xml:space="preserve"> Dominick</w:t>
      </w:r>
      <w:r w:rsidR="00121CD5">
        <w:rPr>
          <w:rFonts w:ascii="Arial" w:hAnsi="Arial" w:cs="Arial"/>
          <w:sz w:val="22"/>
          <w:szCs w:val="22"/>
        </w:rPr>
        <w:t xml:space="preserve"> J.</w:t>
      </w:r>
      <w:r w:rsidR="003B6760" w:rsidRPr="00072BA1">
        <w:rPr>
          <w:rFonts w:ascii="Arial" w:hAnsi="Arial" w:cs="Arial"/>
          <w:sz w:val="22"/>
          <w:szCs w:val="22"/>
        </w:rPr>
        <w:t xml:space="preserve"> Lemas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</w:p>
    <w:p w14:paraId="06B2E2E9" w14:textId="77777777" w:rsidR="00072BA1" w:rsidRDefault="00072BA1" w:rsidP="0088211A">
      <w:pPr>
        <w:rPr>
          <w:rFonts w:ascii="Arial" w:hAnsi="Arial" w:cs="Arial"/>
          <w:sz w:val="22"/>
          <w:szCs w:val="22"/>
        </w:rPr>
      </w:pPr>
    </w:p>
    <w:p w14:paraId="17B7C9CE" w14:textId="77777777" w:rsidR="00072BA1" w:rsidRPr="00C01369" w:rsidRDefault="00072BA1" w:rsidP="00072BA1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C01369">
        <w:rPr>
          <w:rFonts w:ascii="Arial" w:hAnsi="Arial" w:cs="Arial"/>
          <w:sz w:val="22"/>
          <w:szCs w:val="22"/>
          <w:vertAlign w:val="superscript"/>
        </w:rPr>
        <w:t>1</w:t>
      </w:r>
      <w:r w:rsidRPr="00C01369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5604F56F" w14:textId="68188B04" w:rsidR="00296B6A" w:rsidRDefault="00072BA1" w:rsidP="0088211A">
      <w:pPr>
        <w:rPr>
          <w:rFonts w:ascii="Arial" w:hAnsi="Arial" w:cs="Arial"/>
          <w:sz w:val="22"/>
          <w:szCs w:val="22"/>
        </w:rPr>
      </w:pPr>
      <w:r w:rsidRPr="00072BA1">
        <w:rPr>
          <w:rFonts w:ascii="Arial" w:hAnsi="Arial" w:cs="Arial"/>
          <w:sz w:val="22"/>
          <w:szCs w:val="22"/>
          <w:vertAlign w:val="superscript"/>
        </w:rPr>
        <w:t>2</w:t>
      </w:r>
      <w:r w:rsidR="00EF0AD1">
        <w:rPr>
          <w:rFonts w:ascii="Arial" w:hAnsi="Arial" w:cs="Arial"/>
          <w:sz w:val="22"/>
          <w:szCs w:val="22"/>
        </w:rPr>
        <w:t xml:space="preserve"> </w:t>
      </w:r>
      <w:r w:rsidR="00FF23F8" w:rsidRPr="00FF23F8">
        <w:rPr>
          <w:rFonts w:ascii="Arial" w:hAnsi="Arial" w:cs="Arial"/>
          <w:sz w:val="22"/>
          <w:szCs w:val="22"/>
        </w:rPr>
        <w:t>Department of Population Health Sciences</w:t>
      </w:r>
      <w:r w:rsidR="00FF23F8">
        <w:rPr>
          <w:rFonts w:ascii="Arial" w:hAnsi="Arial" w:cs="Arial"/>
          <w:sz w:val="22"/>
          <w:szCs w:val="22"/>
        </w:rPr>
        <w:t xml:space="preserve">, </w:t>
      </w:r>
      <w:r w:rsidR="00FF23F8" w:rsidRPr="00FF23F8">
        <w:rPr>
          <w:rFonts w:ascii="Arial" w:hAnsi="Arial" w:cs="Arial"/>
          <w:sz w:val="22"/>
          <w:szCs w:val="22"/>
        </w:rPr>
        <w:t>School of Public Health</w:t>
      </w:r>
      <w:r w:rsidR="00FF23F8">
        <w:rPr>
          <w:rFonts w:ascii="Arial" w:hAnsi="Arial" w:cs="Arial"/>
          <w:sz w:val="22"/>
          <w:szCs w:val="22"/>
        </w:rPr>
        <w:t>,</w:t>
      </w:r>
      <w:r w:rsidR="00FF23F8" w:rsidRPr="00FF23F8">
        <w:rPr>
          <w:rFonts w:ascii="Arial" w:hAnsi="Arial" w:cs="Arial"/>
          <w:sz w:val="22"/>
          <w:szCs w:val="22"/>
        </w:rPr>
        <w:t xml:space="preserve"> Georgia State University</w:t>
      </w:r>
    </w:p>
    <w:p w14:paraId="00C5B06B" w14:textId="3CDC93B7" w:rsidR="00072BA1" w:rsidRPr="00121CD5" w:rsidRDefault="00296B6A" w:rsidP="0088211A">
      <w:pPr>
        <w:rPr>
          <w:rFonts w:ascii="Arial" w:hAnsi="Arial" w:cs="Arial"/>
          <w:sz w:val="22"/>
          <w:szCs w:val="22"/>
        </w:rPr>
      </w:pPr>
      <w:r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="00FF23F8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EF0AD1">
        <w:rPr>
          <w:rFonts w:ascii="Arial" w:hAnsi="Arial" w:cs="Arial"/>
          <w:sz w:val="22"/>
          <w:szCs w:val="22"/>
        </w:rPr>
        <w:t>Department of Pathology, Immunology and Laboratory Medicine</w:t>
      </w:r>
      <w:r w:rsidR="00D460DD">
        <w:rPr>
          <w:rFonts w:ascii="Arial" w:hAnsi="Arial" w:cs="Arial"/>
          <w:sz w:val="22"/>
          <w:szCs w:val="22"/>
        </w:rPr>
        <w:t xml:space="preserve">, </w:t>
      </w:r>
      <w:r w:rsidR="003E24B4">
        <w:rPr>
          <w:rFonts w:ascii="Arial" w:hAnsi="Arial" w:cs="Arial"/>
          <w:sz w:val="22"/>
          <w:szCs w:val="22"/>
        </w:rPr>
        <w:t>College of Medicine, University of Florida</w:t>
      </w:r>
    </w:p>
    <w:p w14:paraId="3B0D9E69" w14:textId="77777777" w:rsidR="00D45FFE" w:rsidRPr="00072BA1" w:rsidRDefault="00D45FFE" w:rsidP="0088211A">
      <w:pPr>
        <w:rPr>
          <w:rFonts w:ascii="Arial" w:eastAsia="Times New Roman" w:hAnsi="Arial" w:cs="Arial"/>
          <w:sz w:val="22"/>
          <w:szCs w:val="22"/>
        </w:rPr>
      </w:pPr>
    </w:p>
    <w:p w14:paraId="1482FC10" w14:textId="39FA5CF8" w:rsidR="009B1CC1" w:rsidRPr="00072BA1" w:rsidRDefault="003B6760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121CD5">
        <w:rPr>
          <w:rFonts w:ascii="Arial" w:eastAsia="Times New Roman" w:hAnsi="Arial" w:cs="Arial"/>
          <w:sz w:val="22"/>
          <w:szCs w:val="22"/>
        </w:rPr>
        <w:t>Untargeted metabolomics</w:t>
      </w:r>
      <w:r w:rsidR="00296B6A">
        <w:rPr>
          <w:rFonts w:ascii="Arial" w:eastAsia="Times New Roman" w:hAnsi="Arial" w:cs="Arial"/>
          <w:sz w:val="22"/>
          <w:szCs w:val="22"/>
        </w:rPr>
        <w:t xml:space="preserve"> data</w:t>
      </w:r>
      <w:r w:rsidR="00121CD5">
        <w:rPr>
          <w:rFonts w:ascii="Arial" w:eastAsia="Times New Roman" w:hAnsi="Arial" w:cs="Arial"/>
          <w:sz w:val="22"/>
          <w:szCs w:val="22"/>
        </w:rPr>
        <w:t xml:space="preserve"> </w:t>
      </w:r>
      <w:commentRangeStart w:id="2"/>
      <w:r w:rsidR="00FF23F8">
        <w:rPr>
          <w:rFonts w:ascii="Arial" w:eastAsia="Times New Roman" w:hAnsi="Arial" w:cs="Arial"/>
          <w:sz w:val="22"/>
          <w:szCs w:val="22"/>
        </w:rPr>
        <w:t>are</w:t>
      </w:r>
      <w:commentRangeEnd w:id="2"/>
      <w:r w:rsidR="00FF23F8">
        <w:rPr>
          <w:rStyle w:val="CommentReference"/>
        </w:rPr>
        <w:commentReference w:id="2"/>
      </w:r>
      <w:r w:rsidR="00FF23F8">
        <w:rPr>
          <w:rFonts w:ascii="Arial" w:eastAsia="Times New Roman" w:hAnsi="Arial" w:cs="Arial"/>
          <w:sz w:val="22"/>
          <w:szCs w:val="22"/>
        </w:rPr>
        <w:t xml:space="preserve"> </w:t>
      </w:r>
      <w:r w:rsidR="00121CD5">
        <w:rPr>
          <w:rFonts w:ascii="Arial" w:eastAsia="Times New Roman" w:hAnsi="Arial" w:cs="Arial"/>
          <w:sz w:val="22"/>
          <w:szCs w:val="22"/>
        </w:rPr>
        <w:t xml:space="preserve">increasingly collected by epidemiological studies </w:t>
      </w:r>
      <w:r w:rsidR="00296B6A">
        <w:rPr>
          <w:rFonts w:ascii="Arial" w:eastAsia="Times New Roman" w:hAnsi="Arial" w:cs="Arial"/>
          <w:sz w:val="22"/>
          <w:szCs w:val="22"/>
        </w:rPr>
        <w:t>to investigate population-level variation in the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development of </w:t>
      </w:r>
      <w:r w:rsidR="009A4F64" w:rsidRPr="00072BA1">
        <w:rPr>
          <w:rFonts w:ascii="Arial" w:eastAsia="Times New Roman" w:hAnsi="Arial" w:cs="Arial"/>
          <w:sz w:val="22"/>
          <w:szCs w:val="22"/>
        </w:rPr>
        <w:t>health and disease</w:t>
      </w:r>
      <w:r w:rsidR="00121CD5">
        <w:rPr>
          <w:rFonts w:ascii="Arial" w:eastAsia="Times New Roman" w:hAnsi="Arial" w:cs="Arial"/>
          <w:sz w:val="22"/>
          <w:szCs w:val="22"/>
        </w:rPr>
        <w:t>. R</w:t>
      </w:r>
      <w:r w:rsidR="00962390">
        <w:rPr>
          <w:rFonts w:ascii="Arial" w:eastAsia="Times New Roman" w:hAnsi="Arial" w:cs="Arial"/>
          <w:sz w:val="22"/>
          <w:szCs w:val="22"/>
        </w:rPr>
        <w:t>eproducibility</w:t>
      </w:r>
      <w:r w:rsidR="00121CD5">
        <w:rPr>
          <w:rFonts w:ascii="Arial" w:eastAsia="Times New Roman" w:hAnsi="Arial" w:cs="Arial"/>
          <w:sz w:val="22"/>
          <w:szCs w:val="22"/>
        </w:rPr>
        <w:t xml:space="preserve"> of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296B6A">
        <w:rPr>
          <w:rFonts w:ascii="Arial" w:eastAsia="Times New Roman" w:hAnsi="Arial" w:cs="Arial"/>
          <w:sz w:val="22"/>
          <w:szCs w:val="22"/>
        </w:rPr>
        <w:t xml:space="preserve">metabolomics data analysis </w:t>
      </w:r>
      <w:r w:rsidR="00962390">
        <w:rPr>
          <w:rFonts w:ascii="Arial" w:eastAsia="Times New Roman" w:hAnsi="Arial" w:cs="Arial"/>
          <w:sz w:val="22"/>
          <w:szCs w:val="22"/>
        </w:rPr>
        <w:t xml:space="preserve">remains </w:t>
      </w:r>
      <w:r w:rsidR="00FF47ED">
        <w:rPr>
          <w:rFonts w:ascii="Arial" w:eastAsia="Times New Roman" w:hAnsi="Arial" w:cs="Arial"/>
          <w:sz w:val="22"/>
          <w:szCs w:val="22"/>
        </w:rPr>
        <w:t>a challenge</w:t>
      </w:r>
      <w:r w:rsidR="00962390">
        <w:rPr>
          <w:rFonts w:ascii="Arial" w:eastAsia="Times New Roman" w:hAnsi="Arial" w:cs="Arial"/>
          <w:sz w:val="22"/>
          <w:szCs w:val="22"/>
        </w:rPr>
        <w:t>.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Although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an increasing number of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open source software packages have been developed </w:t>
      </w:r>
      <w:r w:rsidR="00D644D2" w:rsidRPr="00072BA1">
        <w:rPr>
          <w:rFonts w:ascii="Arial" w:eastAsia="Times New Roman" w:hAnsi="Arial" w:cs="Arial"/>
          <w:sz w:val="22"/>
          <w:szCs w:val="22"/>
        </w:rPr>
        <w:t>to complete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D644D2" w:rsidRPr="00072BA1">
        <w:rPr>
          <w:rFonts w:ascii="Arial" w:eastAsia="Times New Roman" w:hAnsi="Arial" w:cs="Arial"/>
          <w:sz w:val="22"/>
          <w:szCs w:val="22"/>
        </w:rPr>
        <w:t>metabolomics analysis</w:t>
      </w:r>
      <w:r w:rsidR="009B1CC1" w:rsidRPr="00072BA1">
        <w:rPr>
          <w:rFonts w:ascii="Arial" w:eastAsia="Times New Roman" w:hAnsi="Arial" w:cs="Arial"/>
          <w:sz w:val="22"/>
          <w:szCs w:val="22"/>
        </w:rPr>
        <w:t>, most of the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se programs </w:t>
      </w:r>
      <w:r w:rsidR="009B1CC1" w:rsidRPr="00072BA1">
        <w:rPr>
          <w:rFonts w:ascii="Arial" w:eastAsia="Times New Roman" w:hAnsi="Arial" w:cs="Arial"/>
          <w:sz w:val="22"/>
          <w:szCs w:val="22"/>
        </w:rPr>
        <w:t>were designed for single desktop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users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and lack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high-throughput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scalability and reproducibility.</w:t>
      </w:r>
      <w:r w:rsidR="00A03A4C">
        <w:rPr>
          <w:rFonts w:ascii="Arial" w:eastAsia="Times New Roman" w:hAnsi="Arial" w:cs="Arial"/>
          <w:sz w:val="22"/>
          <w:szCs w:val="22"/>
        </w:rPr>
        <w:t xml:space="preserve"> Currently,</w:t>
      </w:r>
      <w:r w:rsidR="00A3510A">
        <w:rPr>
          <w:rFonts w:ascii="Arial" w:eastAsia="Times New Roman" w:hAnsi="Arial" w:cs="Arial"/>
          <w:sz w:val="22"/>
          <w:szCs w:val="22"/>
        </w:rPr>
        <w:t xml:space="preserve"> </w:t>
      </w:r>
      <w:r w:rsidR="00A03A4C">
        <w:rPr>
          <w:rFonts w:ascii="Arial" w:eastAsia="Times New Roman" w:hAnsi="Arial" w:cs="Arial"/>
          <w:sz w:val="22"/>
          <w:szCs w:val="22"/>
        </w:rPr>
        <w:t>s</w:t>
      </w:r>
      <w:r w:rsidR="00A3510A">
        <w:rPr>
          <w:rFonts w:ascii="Arial" w:eastAsia="Times New Roman" w:hAnsi="Arial" w:cs="Arial"/>
          <w:sz w:val="22"/>
          <w:szCs w:val="22"/>
        </w:rPr>
        <w:t>oftware containers</w:t>
      </w:r>
      <w:r w:rsidR="00A03A4C">
        <w:rPr>
          <w:rFonts w:ascii="Arial" w:eastAsia="Times New Roman" w:hAnsi="Arial" w:cs="Arial"/>
          <w:sz w:val="22"/>
          <w:szCs w:val="22"/>
        </w:rPr>
        <w:t xml:space="preserve"> are able to</w:t>
      </w:r>
      <w:r w:rsidR="00A3510A">
        <w:rPr>
          <w:rFonts w:ascii="Arial" w:eastAsia="Times New Roman" w:hAnsi="Arial" w:cs="Arial"/>
          <w:sz w:val="22"/>
          <w:szCs w:val="22"/>
        </w:rPr>
        <w:t xml:space="preserve"> package all codes and dependencies of an application to ensure portability, infrastructure flexibility and reproducibility.</w:t>
      </w:r>
      <w:r w:rsidR="00FA189D">
        <w:rPr>
          <w:rFonts w:ascii="Arial" w:eastAsia="Times New Roman" w:hAnsi="Arial" w:cs="Arial"/>
          <w:sz w:val="22"/>
          <w:szCs w:val="22"/>
        </w:rPr>
        <w:t xml:space="preserve"> Applications running</w:t>
      </w:r>
      <w:ins w:id="3" w:author="Du,Xinsong" w:date="2019-09-11T15:33:00Z">
        <w:r w:rsidR="004C1FE7">
          <w:rPr>
            <w:rFonts w:ascii="Arial" w:eastAsia="Times New Roman" w:hAnsi="Arial" w:cs="Arial"/>
            <w:sz w:val="22"/>
            <w:szCs w:val="22"/>
          </w:rPr>
          <w:t xml:space="preserve"> in</w:t>
        </w:r>
      </w:ins>
      <w:r w:rsidR="00FA189D">
        <w:rPr>
          <w:rFonts w:ascii="Arial" w:eastAsia="Times New Roman" w:hAnsi="Arial" w:cs="Arial"/>
          <w:sz w:val="22"/>
          <w:szCs w:val="22"/>
        </w:rPr>
        <w:t xml:space="preserve"> with the container will depend on the environment </w:t>
      </w:r>
      <w:r w:rsidR="00D4697B">
        <w:rPr>
          <w:rFonts w:ascii="Arial" w:eastAsia="Times New Roman" w:hAnsi="Arial" w:cs="Arial"/>
          <w:sz w:val="22"/>
          <w:szCs w:val="22"/>
        </w:rPr>
        <w:t>pre-built in the</w:t>
      </w:r>
      <w:r w:rsidR="00FA189D">
        <w:rPr>
          <w:rFonts w:ascii="Arial" w:eastAsia="Times New Roman" w:hAnsi="Arial" w:cs="Arial"/>
          <w:sz w:val="22"/>
          <w:szCs w:val="22"/>
        </w:rPr>
        <w:t xml:space="preserve"> container regardless of the environment in the host machine.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is a pipeline development tool supporting containerization and high performance computing, which improves the scalability and reproducibility of bioinformatics research</w:t>
      </w:r>
      <w:r w:rsidR="008D29C3">
        <w:rPr>
          <w:rFonts w:ascii="Arial" w:eastAsia="Times New Roman" w:hAnsi="Arial" w:cs="Arial"/>
          <w:sz w:val="22"/>
          <w:szCs w:val="22"/>
        </w:rPr>
        <w:t>.</w:t>
      </w:r>
    </w:p>
    <w:p w14:paraId="000CAF8F" w14:textId="77777777" w:rsidR="00D644D2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1B7A7D7" w14:textId="7D30E1C9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The goal of our project is to develop an open-source tool using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to facilitate reproducible and scalable</w:t>
      </w:r>
      <w:r w:rsidR="00FF47ED">
        <w:rPr>
          <w:rFonts w:ascii="Arial" w:eastAsia="Times New Roman" w:hAnsi="Arial" w:cs="Arial"/>
          <w:sz w:val="22"/>
          <w:szCs w:val="22"/>
        </w:rPr>
        <w:t xml:space="preserve"> untargeted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metabolomic data analysis.</w:t>
      </w:r>
    </w:p>
    <w:p w14:paraId="7DAEA0FF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F633F7B" w14:textId="20ADDEED" w:rsidR="00D45FFE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UMPIRE </w:t>
      </w:r>
      <w:r w:rsidR="00DB2F18" w:rsidRPr="00072BA1">
        <w:rPr>
          <w:rFonts w:ascii="Arial" w:eastAsia="Times New Roman" w:hAnsi="Arial" w:cs="Arial"/>
          <w:sz w:val="22"/>
          <w:szCs w:val="22"/>
        </w:rPr>
        <w:t>can be ex</w:t>
      </w:r>
      <w:r w:rsidRPr="00072BA1">
        <w:rPr>
          <w:rFonts w:ascii="Arial" w:eastAsia="Times New Roman" w:hAnsi="Arial" w:cs="Arial"/>
          <w:sz w:val="22"/>
          <w:szCs w:val="22"/>
        </w:rPr>
        <w:t xml:space="preserve">ecuted on any UNIX-like systems with a specific focus on implementing UMPIRE within large-scale computing environments. </w:t>
      </w:r>
      <w:r w:rsidR="00972B5D" w:rsidRPr="00072BA1">
        <w:rPr>
          <w:rFonts w:ascii="Arial" w:eastAsia="Times New Roman" w:hAnsi="Arial" w:cs="Arial"/>
          <w:sz w:val="22"/>
          <w:szCs w:val="22"/>
        </w:rPr>
        <w:t>W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e </w:t>
      </w:r>
      <w:r w:rsidRPr="00072BA1">
        <w:rPr>
          <w:rFonts w:ascii="Arial" w:eastAsia="Times New Roman" w:hAnsi="Arial" w:cs="Arial"/>
          <w:sz w:val="22"/>
          <w:szCs w:val="22"/>
        </w:rPr>
        <w:t xml:space="preserve">have developed UMPIRE to </w:t>
      </w:r>
      <w:r w:rsidR="00713424">
        <w:rPr>
          <w:rFonts w:ascii="Arial" w:eastAsia="Times New Roman" w:hAnsi="Arial" w:cs="Arial"/>
          <w:sz w:val="22"/>
          <w:szCs w:val="22"/>
        </w:rPr>
        <w:t xml:space="preserve">run </w:t>
      </w:r>
      <w:del w:id="4" w:author="Du,Xinsong" w:date="2019-09-11T15:34:00Z">
        <w:r w:rsidR="00713424" w:rsidDel="003A247F">
          <w:rPr>
            <w:rFonts w:ascii="Arial" w:eastAsia="Times New Roman" w:hAnsi="Arial" w:cs="Arial"/>
            <w:sz w:val="22"/>
            <w:szCs w:val="22"/>
          </w:rPr>
          <w:delText xml:space="preserve">in </w:delText>
        </w:r>
      </w:del>
      <w:r w:rsidR="00F55F75">
        <w:rPr>
          <w:rFonts w:ascii="Arial" w:eastAsia="Times New Roman" w:hAnsi="Arial" w:cs="Arial"/>
          <w:sz w:val="22"/>
          <w:szCs w:val="22"/>
        </w:rPr>
        <w:t>parallel</w:t>
      </w:r>
      <w:ins w:id="5" w:author="Du,Xinsong" w:date="2019-09-11T15:37:00Z">
        <w:r w:rsidR="003A247F">
          <w:rPr>
            <w:rFonts w:ascii="Arial" w:eastAsia="Times New Roman" w:hAnsi="Arial" w:cs="Arial"/>
            <w:sz w:val="22"/>
            <w:szCs w:val="22"/>
          </w:rPr>
          <w:t>iz</w:t>
        </w:r>
      </w:ins>
      <w:r w:rsidR="00F55F75">
        <w:rPr>
          <w:rFonts w:ascii="Arial" w:eastAsia="Times New Roman" w:hAnsi="Arial" w:cs="Arial"/>
          <w:sz w:val="22"/>
          <w:szCs w:val="22"/>
        </w:rPr>
        <w:t>ed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>common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metabolites </w:t>
      </w:r>
      <w:r w:rsidRPr="00072BA1">
        <w:rPr>
          <w:rFonts w:ascii="Arial" w:eastAsia="Times New Roman" w:hAnsi="Arial" w:cs="Arial"/>
          <w:sz w:val="22"/>
          <w:szCs w:val="22"/>
        </w:rPr>
        <w:t xml:space="preserve">analysis </w:t>
      </w:r>
      <w:r w:rsidR="008A5D67" w:rsidRPr="00072BA1">
        <w:rPr>
          <w:rFonts w:ascii="Arial" w:eastAsia="Times New Roman" w:hAnsi="Arial" w:cs="Arial"/>
          <w:sz w:val="22"/>
          <w:szCs w:val="22"/>
        </w:rPr>
        <w:t>software</w:t>
      </w:r>
      <w:r w:rsidR="006918E3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 xml:space="preserve">packages including </w:t>
      </w:r>
      <w:proofErr w:type="spellStart"/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z</w:t>
      </w:r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ine</w:t>
      </w:r>
      <w:proofErr w:type="spellEnd"/>
      <w:r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5D5EA1">
        <w:rPr>
          <w:rFonts w:ascii="Arial" w:eastAsia="Times New Roman" w:hAnsi="Arial" w:cs="Arial"/>
          <w:sz w:val="22"/>
          <w:szCs w:val="22"/>
        </w:rPr>
        <w:t>XCMS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for peak </w:t>
      </w:r>
      <w:r w:rsidR="00A9462F" w:rsidRPr="00072BA1">
        <w:rPr>
          <w:rFonts w:ascii="Arial" w:eastAsia="Times New Roman" w:hAnsi="Arial" w:cs="Arial"/>
          <w:sz w:val="22"/>
          <w:szCs w:val="22"/>
        </w:rPr>
        <w:t>detection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201770" w:rsidRPr="00072BA1">
        <w:rPr>
          <w:rFonts w:ascii="Arial" w:eastAsia="Times New Roman" w:hAnsi="Arial" w:cs="Arial"/>
          <w:sz w:val="22"/>
          <w:szCs w:val="22"/>
        </w:rPr>
        <w:t>to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enhanc</w:t>
      </w:r>
      <w:r w:rsidR="00201770" w:rsidRPr="00072BA1">
        <w:rPr>
          <w:rFonts w:ascii="Arial" w:eastAsia="Times New Roman" w:hAnsi="Arial" w:cs="Arial"/>
          <w:sz w:val="22"/>
          <w:szCs w:val="22"/>
        </w:rPr>
        <w:t>e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precision.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Moreover,</w:t>
      </w:r>
      <w:ins w:id="6" w:author="Du,Xinsong" w:date="2019-09-11T13:49:00Z">
        <w:r w:rsidR="002D235D">
          <w:rPr>
            <w:rFonts w:ascii="Arial" w:eastAsia="Times New Roman" w:hAnsi="Arial" w:cs="Arial"/>
            <w:sz w:val="22"/>
            <w:szCs w:val="22"/>
          </w:rPr>
          <w:t xml:space="preserve"> we used</w:t>
        </w:r>
      </w:ins>
      <w:r w:rsidR="00564D37" w:rsidRPr="00072BA1">
        <w:rPr>
          <w:rFonts w:ascii="Arial" w:eastAsia="Times New Roman" w:hAnsi="Arial" w:cs="Arial"/>
          <w:sz w:val="22"/>
          <w:szCs w:val="22"/>
        </w:rPr>
        <w:t xml:space="preserve"> </w:t>
      </w:r>
      <w:del w:id="7" w:author="Du,Xinsong" w:date="2019-09-11T13:49:00Z">
        <w:r w:rsidR="00F90485" w:rsidRPr="00072BA1" w:rsidDel="002D235D">
          <w:rPr>
            <w:rFonts w:ascii="Arial" w:eastAsia="Times New Roman" w:hAnsi="Arial" w:cs="Arial"/>
            <w:sz w:val="22"/>
            <w:szCs w:val="22"/>
          </w:rPr>
          <w:delText>UMPIRE</w:delText>
        </w:r>
      </w:del>
      <w:proofErr w:type="spellStart"/>
      <w:ins w:id="8" w:author="Du,Xinsong" w:date="2019-09-11T13:49:00Z">
        <w:r w:rsidR="002D235D">
          <w:rPr>
            <w:rFonts w:ascii="Arial" w:eastAsia="Times New Roman" w:hAnsi="Arial" w:cs="Arial"/>
            <w:sz w:val="22"/>
            <w:szCs w:val="22"/>
          </w:rPr>
          <w:t>SECIMTools</w:t>
        </w:r>
        <w:proofErr w:type="spellEnd"/>
        <w:r w:rsidR="002D235D">
          <w:rPr>
            <w:rFonts w:ascii="Arial" w:eastAsia="Times New Roman" w:hAnsi="Arial" w:cs="Arial"/>
            <w:sz w:val="22"/>
            <w:szCs w:val="22"/>
          </w:rPr>
          <w:t xml:space="preserve"> within UMPIRE for statistical tests</w:t>
        </w:r>
      </w:ins>
      <w:ins w:id="9" w:author="Du,Xinsong" w:date="2019-09-11T13:51:00Z">
        <w:r w:rsidR="0099190E">
          <w:rPr>
            <w:rFonts w:ascii="Arial" w:eastAsia="Times New Roman" w:hAnsi="Arial" w:cs="Arial"/>
            <w:sz w:val="22"/>
            <w:szCs w:val="22"/>
          </w:rPr>
          <w:t xml:space="preserve"> such as ANOVA and student t-t</w:t>
        </w:r>
      </w:ins>
      <w:ins w:id="10" w:author="Du,Xinsong" w:date="2019-09-11T13:52:00Z">
        <w:r w:rsidR="0099190E">
          <w:rPr>
            <w:rFonts w:ascii="Arial" w:eastAsia="Times New Roman" w:hAnsi="Arial" w:cs="Arial"/>
            <w:sz w:val="22"/>
            <w:szCs w:val="22"/>
          </w:rPr>
          <w:t>est</w:t>
        </w:r>
      </w:ins>
      <w:ins w:id="11" w:author="Du,Xinsong" w:date="2019-09-11T13:50:00Z">
        <w:r w:rsidR="002D235D">
          <w:rPr>
            <w:rFonts w:ascii="Arial" w:eastAsia="Times New Roman" w:hAnsi="Arial" w:cs="Arial"/>
            <w:sz w:val="22"/>
            <w:szCs w:val="22"/>
          </w:rPr>
          <w:t>, as well as</w:t>
        </w:r>
      </w:ins>
      <w:r w:rsidR="00564D37" w:rsidRPr="00072BA1">
        <w:rPr>
          <w:rFonts w:ascii="Arial" w:eastAsia="Times New Roman" w:hAnsi="Arial" w:cs="Arial"/>
          <w:sz w:val="22"/>
          <w:szCs w:val="22"/>
        </w:rPr>
        <w:t xml:space="preserve"> provid</w:t>
      </w:r>
      <w:ins w:id="12" w:author="Du,Xinsong" w:date="2019-09-11T13:50:00Z">
        <w:r w:rsidR="002D235D">
          <w:rPr>
            <w:rFonts w:ascii="Arial" w:eastAsia="Times New Roman" w:hAnsi="Arial" w:cs="Arial"/>
            <w:sz w:val="22"/>
            <w:szCs w:val="22"/>
          </w:rPr>
          <w:t>ing</w:t>
        </w:r>
      </w:ins>
      <w:del w:id="13" w:author="Du,Xinsong" w:date="2019-09-11T13:50:00Z">
        <w:r w:rsidR="00564D37" w:rsidRPr="00072BA1" w:rsidDel="002D235D">
          <w:rPr>
            <w:rFonts w:ascii="Arial" w:eastAsia="Times New Roman" w:hAnsi="Arial" w:cs="Arial"/>
            <w:sz w:val="22"/>
            <w:szCs w:val="22"/>
          </w:rPr>
          <w:delText>es</w:delText>
        </w:r>
      </w:del>
      <w:r w:rsidR="00564D37" w:rsidRPr="00072BA1">
        <w:rPr>
          <w:rFonts w:ascii="Arial" w:eastAsia="Times New Roman" w:hAnsi="Arial" w:cs="Arial"/>
          <w:sz w:val="22"/>
          <w:szCs w:val="22"/>
        </w:rPr>
        <w:t xml:space="preserve"> users multiple</w:t>
      </w:r>
      <w:ins w:id="14" w:author="Du,Xinsong" w:date="2019-09-11T13:51:00Z">
        <w:r w:rsidR="002D235D">
          <w:rPr>
            <w:rFonts w:ascii="Arial" w:eastAsia="Times New Roman" w:hAnsi="Arial" w:cs="Arial"/>
            <w:sz w:val="22"/>
            <w:szCs w:val="22"/>
          </w:rPr>
          <w:t xml:space="preserve"> visualization methods</w:t>
        </w:r>
      </w:ins>
      <w:commentRangeStart w:id="15"/>
      <w:commentRangeStart w:id="16"/>
      <w:ins w:id="17" w:author="Du,Xinsong" w:date="2019-09-11T13:53:00Z">
        <w:r w:rsidR="00684A6F">
          <w:rPr>
            <w:rFonts w:ascii="Arial" w:eastAsia="Times New Roman" w:hAnsi="Arial" w:cs="Arial"/>
            <w:sz w:val="22"/>
            <w:szCs w:val="22"/>
          </w:rPr>
          <w:t xml:space="preserve"> </w:t>
        </w:r>
        <w:commentRangeEnd w:id="15"/>
        <w:r w:rsidR="00684A6F">
          <w:rPr>
            <w:rStyle w:val="CommentReference"/>
          </w:rPr>
          <w:commentReference w:id="15"/>
        </w:r>
        <w:commentRangeEnd w:id="16"/>
        <w:r w:rsidR="008709DF">
          <w:rPr>
            <w:rStyle w:val="CommentReference"/>
          </w:rPr>
          <w:commentReference w:id="16"/>
        </w:r>
      </w:ins>
      <w:del w:id="19" w:author="Du,Xinsong" w:date="2019-09-11T13:53:00Z">
        <w:r w:rsidR="00564D37" w:rsidRPr="00072BA1" w:rsidDel="00684A6F">
          <w:rPr>
            <w:rFonts w:ascii="Arial" w:eastAsia="Times New Roman" w:hAnsi="Arial" w:cs="Arial"/>
            <w:sz w:val="22"/>
            <w:szCs w:val="22"/>
          </w:rPr>
          <w:delText xml:space="preserve"> </w:delText>
        </w:r>
      </w:del>
      <w:del w:id="20" w:author="Du,Xinsong" w:date="2019-09-11T13:50:00Z">
        <w:r w:rsidR="00564D37" w:rsidRPr="00072BA1" w:rsidDel="002D235D">
          <w:rPr>
            <w:rFonts w:ascii="Arial" w:eastAsia="Times New Roman" w:hAnsi="Arial" w:cs="Arial"/>
            <w:sz w:val="22"/>
            <w:szCs w:val="22"/>
          </w:rPr>
          <w:delText xml:space="preserve">statistical analysis algorithms </w:delText>
        </w:r>
        <w:r w:rsidR="00FD278B" w:rsidDel="002D235D">
          <w:rPr>
            <w:rFonts w:ascii="Arial" w:eastAsia="Times New Roman" w:hAnsi="Arial" w:cs="Arial"/>
            <w:sz w:val="22"/>
            <w:szCs w:val="22"/>
          </w:rPr>
          <w:delText xml:space="preserve">from </w:delText>
        </w:r>
        <w:r w:rsidR="00072BA1" w:rsidDel="002D235D">
          <w:rPr>
            <w:rFonts w:ascii="Arial" w:eastAsia="Times New Roman" w:hAnsi="Arial" w:cs="Arial"/>
            <w:sz w:val="22"/>
            <w:szCs w:val="22"/>
          </w:rPr>
          <w:delText>SECIM</w:delText>
        </w:r>
        <w:r w:rsidR="00FD278B" w:rsidDel="002D235D">
          <w:rPr>
            <w:rFonts w:ascii="Arial" w:eastAsia="Times New Roman" w:hAnsi="Arial" w:cs="Arial"/>
            <w:sz w:val="22"/>
            <w:szCs w:val="22"/>
          </w:rPr>
          <w:delText>T</w:delText>
        </w:r>
        <w:r w:rsidR="00072BA1" w:rsidDel="002D235D">
          <w:rPr>
            <w:rFonts w:ascii="Arial" w:eastAsia="Times New Roman" w:hAnsi="Arial" w:cs="Arial"/>
            <w:sz w:val="22"/>
            <w:szCs w:val="22"/>
          </w:rPr>
          <w:delText>ools</w:delText>
        </w:r>
        <w:r w:rsidR="00FD278B" w:rsidDel="002D235D">
          <w:rPr>
            <w:rFonts w:ascii="Arial" w:eastAsia="Times New Roman" w:hAnsi="Arial" w:cs="Arial"/>
            <w:sz w:val="22"/>
            <w:szCs w:val="22"/>
          </w:rPr>
          <w:delText xml:space="preserve"> </w:delText>
        </w:r>
        <w:commentRangeStart w:id="21"/>
        <w:r w:rsidR="00FD278B" w:rsidDel="002D235D">
          <w:rPr>
            <w:rFonts w:ascii="Arial" w:eastAsia="Times New Roman" w:hAnsi="Arial" w:cs="Arial"/>
            <w:sz w:val="22"/>
            <w:szCs w:val="22"/>
          </w:rPr>
          <w:delText>packag</w:delText>
        </w:r>
      </w:del>
      <w:del w:id="22" w:author="Du,Xinsong" w:date="2019-09-11T13:52:00Z">
        <w:r w:rsidR="00FD278B" w:rsidDel="0011431D">
          <w:rPr>
            <w:rFonts w:ascii="Arial" w:eastAsia="Times New Roman" w:hAnsi="Arial" w:cs="Arial"/>
            <w:sz w:val="22"/>
            <w:szCs w:val="22"/>
          </w:rPr>
          <w:delText>e</w:delText>
        </w:r>
      </w:del>
      <w:commentRangeEnd w:id="21"/>
      <w:r w:rsidR="00FD278B">
        <w:rPr>
          <w:rStyle w:val="CommentReference"/>
        </w:rPr>
        <w:commentReference w:id="21"/>
      </w:r>
      <w:del w:id="23" w:author="Du,Xinsong" w:date="2019-09-11T13:52:00Z">
        <w:r w:rsidR="00AD4DA8" w:rsidDel="0011431D">
          <w:rPr>
            <w:rFonts w:ascii="Arial" w:eastAsia="Times New Roman" w:hAnsi="Arial" w:cs="Arial"/>
            <w:sz w:val="22"/>
            <w:szCs w:val="22"/>
          </w:rPr>
          <w:delText xml:space="preserve"> </w:delText>
        </w:r>
      </w:del>
      <w:r w:rsidR="00AD4DA8">
        <w:rPr>
          <w:rFonts w:ascii="Arial" w:eastAsia="Times New Roman" w:hAnsi="Arial" w:cs="Arial"/>
          <w:sz w:val="22"/>
          <w:szCs w:val="22"/>
        </w:rPr>
        <w:t>including</w:t>
      </w:r>
      <w:ins w:id="24" w:author="Du,Xinsong" w:date="2019-09-11T13:48:00Z">
        <w:r w:rsidR="002D235D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del w:id="25" w:author="Du,Xinsong" w:date="2019-09-11T13:50:00Z">
        <w:r w:rsidR="00072BA1" w:rsidDel="002D235D">
          <w:rPr>
            <w:rFonts w:ascii="Arial" w:eastAsia="Times New Roman" w:hAnsi="Arial" w:cs="Arial"/>
            <w:sz w:val="22"/>
            <w:szCs w:val="22"/>
          </w:rPr>
          <w:delText xml:space="preserve"> </w:delText>
        </w:r>
      </w:del>
      <w:r w:rsidR="00564D37" w:rsidRPr="00072BA1">
        <w:rPr>
          <w:rFonts w:ascii="Arial" w:eastAsia="Times New Roman" w:hAnsi="Arial" w:cs="Arial"/>
          <w:sz w:val="22"/>
          <w:szCs w:val="22"/>
        </w:rPr>
        <w:t>principle component analysis, v</w:t>
      </w:r>
      <w:r w:rsidR="00072BA1">
        <w:rPr>
          <w:rFonts w:ascii="Arial" w:eastAsia="Times New Roman" w:hAnsi="Arial" w:cs="Arial"/>
          <w:sz w:val="22"/>
          <w:szCs w:val="22"/>
        </w:rPr>
        <w:t>olcano plots</w:t>
      </w:r>
      <w:r w:rsidR="00AD4DA8">
        <w:rPr>
          <w:rFonts w:ascii="Arial" w:eastAsia="Times New Roman" w:hAnsi="Arial" w:cs="Arial"/>
          <w:sz w:val="22"/>
          <w:szCs w:val="22"/>
        </w:rPr>
        <w:t>,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hierarchical clustering</w:t>
      </w:r>
      <w:r w:rsidR="00AD4DA8">
        <w:rPr>
          <w:rFonts w:ascii="Arial" w:eastAsia="Times New Roman" w:hAnsi="Arial" w:cs="Arial"/>
          <w:sz w:val="22"/>
          <w:szCs w:val="22"/>
        </w:rPr>
        <w:t xml:space="preserve"> and </w:t>
      </w:r>
      <w:commentRangeStart w:id="26"/>
      <w:commentRangeStart w:id="27"/>
      <w:r w:rsidR="00AD4DA8">
        <w:rPr>
          <w:rFonts w:ascii="Arial" w:eastAsia="Times New Roman" w:hAnsi="Arial" w:cs="Arial"/>
          <w:sz w:val="22"/>
          <w:szCs w:val="22"/>
        </w:rPr>
        <w:t>others</w:t>
      </w:r>
      <w:commentRangeEnd w:id="26"/>
      <w:r w:rsidR="00AD4DA8">
        <w:rPr>
          <w:rStyle w:val="CommentReference"/>
        </w:rPr>
        <w:commentReference w:id="26"/>
      </w:r>
      <w:commentRangeEnd w:id="27"/>
      <w:r w:rsidR="008709DF">
        <w:rPr>
          <w:rStyle w:val="CommentReference"/>
        </w:rPr>
        <w:commentReference w:id="27"/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. </w:t>
      </w:r>
      <w:r w:rsidR="00CC29A5" w:rsidRPr="00072BA1">
        <w:rPr>
          <w:rFonts w:ascii="Arial" w:eastAsia="Times New Roman" w:hAnsi="Arial" w:cs="Arial"/>
          <w:sz w:val="22"/>
          <w:szCs w:val="22"/>
        </w:rPr>
        <w:t>To facilitate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dynamic and</w:t>
      </w:r>
      <w:r w:rsidR="00CC29A5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90485" w:rsidRPr="00072BA1">
        <w:rPr>
          <w:rFonts w:ascii="Arial" w:eastAsia="Times New Roman" w:hAnsi="Arial" w:cs="Arial"/>
          <w:sz w:val="22"/>
          <w:szCs w:val="22"/>
        </w:rPr>
        <w:t>transparent data processing</w:t>
      </w:r>
      <w:r w:rsidR="00D5338F" w:rsidRPr="00072BA1">
        <w:rPr>
          <w:rFonts w:ascii="Arial" w:eastAsia="Times New Roman" w:hAnsi="Arial" w:cs="Arial"/>
          <w:sz w:val="22"/>
          <w:szCs w:val="22"/>
        </w:rPr>
        <w:t>,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we have included </w:t>
      </w:r>
      <w:proofErr w:type="spellStart"/>
      <w:r w:rsidR="00D5338F" w:rsidRPr="00072BA1">
        <w:rPr>
          <w:rFonts w:ascii="Arial" w:eastAsia="Times New Roman" w:hAnsi="Arial" w:cs="Arial"/>
          <w:sz w:val="22"/>
          <w:szCs w:val="22"/>
        </w:rPr>
        <w:t>MultiQC</w:t>
      </w:r>
      <w:proofErr w:type="spellEnd"/>
      <w:r w:rsidR="00F90485" w:rsidRPr="00072BA1">
        <w:rPr>
          <w:rFonts w:ascii="Arial" w:eastAsia="Times New Roman" w:hAnsi="Arial" w:cs="Arial"/>
          <w:sz w:val="22"/>
          <w:szCs w:val="22"/>
        </w:rPr>
        <w:t xml:space="preserve"> reports </w:t>
      </w:r>
      <w:r w:rsidR="004830E5" w:rsidRPr="00072BA1">
        <w:rPr>
          <w:rFonts w:ascii="Arial" w:eastAsia="Times New Roman" w:hAnsi="Arial" w:cs="Arial"/>
          <w:sz w:val="22"/>
          <w:szCs w:val="22"/>
        </w:rPr>
        <w:t>to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visualiz</w:t>
      </w:r>
      <w:r w:rsidR="004830E5" w:rsidRPr="00072BA1">
        <w:rPr>
          <w:rFonts w:ascii="Arial" w:eastAsia="Times New Roman" w:hAnsi="Arial" w:cs="Arial"/>
          <w:sz w:val="22"/>
          <w:szCs w:val="22"/>
        </w:rPr>
        <w:t>e</w:t>
      </w:r>
      <w:r w:rsidR="00B65BDE" w:rsidRPr="00072BA1">
        <w:rPr>
          <w:rFonts w:ascii="Arial" w:eastAsia="Times New Roman" w:hAnsi="Arial" w:cs="Arial"/>
          <w:sz w:val="22"/>
          <w:szCs w:val="22"/>
        </w:rPr>
        <w:t xml:space="preserve"> the result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of</w:t>
      </w:r>
      <w:r w:rsidR="00831810" w:rsidRPr="00072BA1">
        <w:rPr>
          <w:rFonts w:ascii="Arial" w:eastAsia="Times New Roman" w:hAnsi="Arial" w:cs="Arial"/>
          <w:sz w:val="22"/>
          <w:szCs w:val="22"/>
        </w:rPr>
        <w:t xml:space="preserve"> data processing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D5338F" w:rsidRPr="00072BA1">
        <w:rPr>
          <w:rFonts w:ascii="Arial" w:eastAsia="Times New Roman" w:hAnsi="Arial" w:cs="Arial"/>
          <w:sz w:val="22"/>
          <w:szCs w:val="22"/>
        </w:rPr>
        <w:t>summarize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metabolomics output</w:t>
      </w:r>
      <w:r w:rsidR="00D5338F" w:rsidRPr="00072BA1">
        <w:rPr>
          <w:rFonts w:ascii="Arial" w:eastAsia="Times New Roman" w:hAnsi="Arial" w:cs="Arial"/>
          <w:sz w:val="22"/>
          <w:szCs w:val="22"/>
        </w:rPr>
        <w:t>.</w:t>
      </w:r>
      <w:r w:rsidR="00272191">
        <w:rPr>
          <w:rFonts w:ascii="Arial" w:eastAsia="Times New Roman" w:hAnsi="Arial" w:cs="Arial"/>
          <w:sz w:val="22"/>
          <w:szCs w:val="22"/>
        </w:rPr>
        <w:t xml:space="preserve"> Furthermore, </w:t>
      </w:r>
      <w:r w:rsidR="00051986">
        <w:rPr>
          <w:rFonts w:ascii="Arial" w:eastAsia="Times New Roman" w:hAnsi="Arial" w:cs="Arial"/>
          <w:sz w:val="22"/>
          <w:szCs w:val="22"/>
        </w:rPr>
        <w:t xml:space="preserve">the relationship between </w:t>
      </w:r>
      <w:r w:rsidR="00AD4DA8">
        <w:rPr>
          <w:rFonts w:ascii="Arial" w:eastAsia="Times New Roman" w:hAnsi="Arial" w:cs="Arial"/>
          <w:sz w:val="22"/>
          <w:szCs w:val="22"/>
        </w:rPr>
        <w:t xml:space="preserve">the </w:t>
      </w:r>
      <w:r w:rsidR="00051986">
        <w:rPr>
          <w:rFonts w:ascii="Arial" w:eastAsia="Times New Roman" w:hAnsi="Arial" w:cs="Arial"/>
          <w:sz w:val="22"/>
          <w:szCs w:val="22"/>
        </w:rPr>
        <w:t xml:space="preserve">input </w:t>
      </w:r>
      <w:r w:rsidR="00AD4DA8">
        <w:rPr>
          <w:rFonts w:ascii="Arial" w:eastAsia="Times New Roman" w:hAnsi="Arial" w:cs="Arial"/>
          <w:sz w:val="22"/>
          <w:szCs w:val="22"/>
        </w:rPr>
        <w:t xml:space="preserve">file </w:t>
      </w:r>
      <w:r w:rsidR="00051986">
        <w:rPr>
          <w:rFonts w:ascii="Arial" w:eastAsia="Times New Roman" w:hAnsi="Arial" w:cs="Arial"/>
          <w:sz w:val="22"/>
          <w:szCs w:val="22"/>
        </w:rPr>
        <w:t xml:space="preserve">size and </w:t>
      </w:r>
      <w:r w:rsidR="00AD4DA8">
        <w:rPr>
          <w:rFonts w:ascii="Arial" w:eastAsia="Times New Roman" w:hAnsi="Arial" w:cs="Arial"/>
          <w:sz w:val="22"/>
          <w:szCs w:val="22"/>
        </w:rPr>
        <w:t xml:space="preserve">the use of corresponding </w:t>
      </w:r>
      <w:r w:rsidR="00051986">
        <w:rPr>
          <w:rFonts w:ascii="Arial" w:eastAsia="Times New Roman" w:hAnsi="Arial" w:cs="Arial"/>
          <w:sz w:val="22"/>
          <w:szCs w:val="22"/>
        </w:rPr>
        <w:t>computing resource</w:t>
      </w:r>
      <w:ins w:id="28" w:author="Du,Xinsong" w:date="2019-09-11T15:38:00Z">
        <w:r w:rsidR="003A247F">
          <w:rPr>
            <w:rFonts w:ascii="Arial" w:eastAsia="Times New Roman" w:hAnsi="Arial" w:cs="Arial"/>
            <w:sz w:val="22"/>
            <w:szCs w:val="22"/>
          </w:rPr>
          <w:t>s</w:t>
        </w:r>
      </w:ins>
      <w:r w:rsidR="00051986">
        <w:rPr>
          <w:rFonts w:ascii="Arial" w:eastAsia="Times New Roman" w:hAnsi="Arial" w:cs="Arial"/>
          <w:sz w:val="22"/>
          <w:szCs w:val="22"/>
        </w:rPr>
        <w:t xml:space="preserve"> </w:t>
      </w:r>
      <w:r w:rsidR="00AD4DA8">
        <w:rPr>
          <w:rFonts w:ascii="Arial" w:eastAsia="Times New Roman" w:hAnsi="Arial" w:cs="Arial"/>
          <w:sz w:val="22"/>
          <w:szCs w:val="22"/>
        </w:rPr>
        <w:t>is monitored</w:t>
      </w:r>
      <w:r w:rsidR="00BA261B">
        <w:rPr>
          <w:rFonts w:ascii="Arial" w:eastAsia="Times New Roman" w:hAnsi="Arial" w:cs="Arial"/>
          <w:sz w:val="22"/>
          <w:szCs w:val="22"/>
        </w:rPr>
        <w:t xml:space="preserve"> within the pipeline</w:t>
      </w:r>
      <w:r w:rsidR="00AD4DA8">
        <w:rPr>
          <w:rFonts w:ascii="Arial" w:eastAsia="Times New Roman" w:hAnsi="Arial" w:cs="Arial"/>
          <w:sz w:val="22"/>
          <w:szCs w:val="22"/>
        </w:rPr>
        <w:t xml:space="preserve">. This provides useful </w:t>
      </w:r>
      <w:r w:rsidR="00272191">
        <w:rPr>
          <w:rFonts w:ascii="Arial" w:eastAsia="Times New Roman" w:hAnsi="Arial" w:cs="Arial"/>
          <w:sz w:val="22"/>
          <w:szCs w:val="22"/>
        </w:rPr>
        <w:t xml:space="preserve">suggestions for </w:t>
      </w:r>
      <w:r w:rsidR="00AD4DA8">
        <w:rPr>
          <w:rFonts w:ascii="Arial" w:eastAsia="Times New Roman" w:hAnsi="Arial" w:cs="Arial"/>
          <w:sz w:val="22"/>
          <w:szCs w:val="22"/>
        </w:rPr>
        <w:t xml:space="preserve">further </w:t>
      </w:r>
      <w:r w:rsidR="00272191">
        <w:rPr>
          <w:rFonts w:ascii="Arial" w:eastAsia="Times New Roman" w:hAnsi="Arial" w:cs="Arial"/>
          <w:sz w:val="22"/>
          <w:szCs w:val="22"/>
        </w:rPr>
        <w:t xml:space="preserve">computing resource allocation </w:t>
      </w:r>
      <w:r w:rsidR="00AD4DA8">
        <w:rPr>
          <w:rFonts w:ascii="Arial" w:eastAsia="Times New Roman" w:hAnsi="Arial" w:cs="Arial"/>
          <w:sz w:val="22"/>
          <w:szCs w:val="22"/>
        </w:rPr>
        <w:t xml:space="preserve">and </w:t>
      </w:r>
      <w:del w:id="29" w:author="Du,Xinsong" w:date="2019-09-11T15:57:00Z">
        <w:r w:rsidR="00BA261B" w:rsidDel="003A7C24">
          <w:rPr>
            <w:rFonts w:ascii="Arial" w:eastAsia="Times New Roman" w:hAnsi="Arial" w:cs="Arial"/>
            <w:sz w:val="22"/>
            <w:szCs w:val="22"/>
          </w:rPr>
          <w:delText xml:space="preserve">their </w:delText>
        </w:r>
      </w:del>
      <w:r w:rsidR="00AD4DA8">
        <w:rPr>
          <w:rFonts w:ascii="Arial" w:eastAsia="Times New Roman" w:hAnsi="Arial" w:cs="Arial"/>
          <w:sz w:val="22"/>
          <w:szCs w:val="22"/>
        </w:rPr>
        <w:t>efficient use</w:t>
      </w:r>
      <w:r w:rsidR="00272191">
        <w:rPr>
          <w:rFonts w:ascii="Arial" w:eastAsia="Times New Roman" w:hAnsi="Arial" w:cs="Arial"/>
          <w:sz w:val="22"/>
          <w:szCs w:val="22"/>
        </w:rPr>
        <w:t>.</w:t>
      </w:r>
    </w:p>
    <w:p w14:paraId="0D87283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51F0B0B" w14:textId="2CE0C76D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Conclusion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072BA1" w:rsidRPr="00072BA1">
        <w:rPr>
          <w:rFonts w:ascii="Arial" w:hAnsi="Arial" w:cs="Arial"/>
          <w:sz w:val="22"/>
          <w:szCs w:val="22"/>
        </w:rPr>
        <w:t>UMPIRE is a container-based platform that has potential to facilitate high-throughput and scalable</w:t>
      </w:r>
      <w:r w:rsidR="00FF47ED">
        <w:rPr>
          <w:rFonts w:ascii="Arial" w:hAnsi="Arial" w:cs="Arial"/>
          <w:sz w:val="22"/>
          <w:szCs w:val="22"/>
        </w:rPr>
        <w:t xml:space="preserve"> untargeted</w:t>
      </w:r>
      <w:r w:rsidR="00072BA1" w:rsidRPr="00072BA1">
        <w:rPr>
          <w:rFonts w:ascii="Arial" w:hAnsi="Arial" w:cs="Arial"/>
          <w:sz w:val="22"/>
          <w:szCs w:val="22"/>
        </w:rPr>
        <w:t xml:space="preserve"> metabolomic</w:t>
      </w:r>
      <w:r w:rsidR="00E76C22">
        <w:rPr>
          <w:rFonts w:ascii="Arial" w:hAnsi="Arial" w:cs="Arial"/>
          <w:sz w:val="22"/>
          <w:szCs w:val="22"/>
        </w:rPr>
        <w:t>s</w:t>
      </w:r>
      <w:r w:rsidR="00072BA1" w:rsidRPr="00072BA1">
        <w:rPr>
          <w:rFonts w:ascii="Arial" w:hAnsi="Arial" w:cs="Arial"/>
          <w:sz w:val="22"/>
          <w:szCs w:val="22"/>
        </w:rPr>
        <w:t xml:space="preserve"> data analysis with high levels of reproducibility and transparency.</w:t>
      </w:r>
    </w:p>
    <w:p w14:paraId="62F773E5" w14:textId="77777777" w:rsidR="00377F2B" w:rsidRPr="00D45FFE" w:rsidRDefault="00377F2B">
      <w:pPr>
        <w:rPr>
          <w:rFonts w:ascii="Times New Roman" w:hAnsi="Times New Roman" w:cs="Times New Roman"/>
        </w:rPr>
      </w:pPr>
    </w:p>
    <w:p w14:paraId="4A25FC4C" w14:textId="77777777" w:rsidR="00FA58E8" w:rsidRPr="00D45FFE" w:rsidRDefault="00FA58E8">
      <w:pPr>
        <w:rPr>
          <w:rFonts w:ascii="Times New Roman" w:hAnsi="Times New Roman" w:cs="Times New Roman"/>
        </w:rPr>
      </w:pPr>
    </w:p>
    <w:p w14:paraId="2E4CBCDD" w14:textId="77777777" w:rsidR="00FA58E8" w:rsidRPr="00D45FFE" w:rsidRDefault="00FA58E8">
      <w:pPr>
        <w:rPr>
          <w:rFonts w:ascii="Times New Roman" w:hAnsi="Times New Roman" w:cs="Times New Roman"/>
        </w:rPr>
      </w:pPr>
    </w:p>
    <w:sectPr w:rsidR="00FA58E8" w:rsidRPr="00D45FFE" w:rsidSect="003B6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ander Kirpich" w:date="2019-09-10T16:55:00Z" w:initials="AK">
    <w:p w14:paraId="4DE37BC5" w14:textId="52CDB090" w:rsidR="00AD4DA8" w:rsidRDefault="00AD4DA8">
      <w:pPr>
        <w:pStyle w:val="CommentText"/>
      </w:pPr>
      <w:r>
        <w:rPr>
          <w:rStyle w:val="CommentReference"/>
        </w:rPr>
        <w:annotationRef/>
      </w:r>
      <w:r>
        <w:t xml:space="preserve">Do you want to say what this UMPIRE stands for? IS that a commonly used abbreviation? What about </w:t>
      </w:r>
      <w:proofErr w:type="spellStart"/>
      <w:r>
        <w:t>abbreviatons</w:t>
      </w:r>
      <w:proofErr w:type="spellEnd"/>
      <w:r>
        <w:t xml:space="preserve"> below in the abstract? </w:t>
      </w:r>
      <w:r w:rsidR="00BA261B">
        <w:t>Are they commonly used? I have not used them before.</w:t>
      </w:r>
    </w:p>
  </w:comment>
  <w:comment w:id="1" w:author="Du,Xinsong" w:date="2019-09-11T15:40:00Z" w:initials="D">
    <w:p w14:paraId="4F1559B1" w14:textId="4211A902" w:rsidR="003A247F" w:rsidRDefault="003A247F">
      <w:pPr>
        <w:pStyle w:val="CommentText"/>
      </w:pPr>
      <w:r>
        <w:rPr>
          <w:rStyle w:val="CommentReference"/>
        </w:rPr>
        <w:annotationRef/>
      </w:r>
      <w:r>
        <w:t>Maybe we can use “</w:t>
      </w:r>
      <w:proofErr w:type="spellStart"/>
      <w:r>
        <w:t>MetaboDAP</w:t>
      </w:r>
      <w:proofErr w:type="spellEnd"/>
      <w:r>
        <w:t>”? (Abbreviation of “Metabolomics Data Analysis Pipeline” and “</w:t>
      </w:r>
      <w:proofErr w:type="spellStart"/>
      <w:r>
        <w:t>MetaboDAP</w:t>
      </w:r>
      <w:proofErr w:type="spellEnd"/>
      <w:r>
        <w:t xml:space="preserve"> is easy to read?)</w:t>
      </w:r>
    </w:p>
  </w:comment>
  <w:comment w:id="2" w:author="Alexander Kirpich" w:date="2019-09-10T14:36:00Z" w:initials="AK">
    <w:p w14:paraId="7330BA92" w14:textId="00906F2B" w:rsidR="00FF23F8" w:rsidRDefault="00FF23F8">
      <w:pPr>
        <w:pStyle w:val="CommentText"/>
      </w:pPr>
      <w:r>
        <w:rPr>
          <w:rStyle w:val="CommentReference"/>
        </w:rPr>
        <w:annotationRef/>
      </w:r>
      <w:r>
        <w:t>Data is or are?  Not sure in this specific text…</w:t>
      </w:r>
      <w:r w:rsidR="00F73C5C">
        <w:t xml:space="preserve">  I am not a native speaker.</w:t>
      </w:r>
    </w:p>
  </w:comment>
  <w:comment w:id="15" w:author="Alexander Kirpich" w:date="2019-09-10T15:08:00Z" w:initials="AK">
    <w:p w14:paraId="5D3F4AEF" w14:textId="77777777" w:rsidR="00684A6F" w:rsidRDefault="00684A6F" w:rsidP="00684A6F">
      <w:pPr>
        <w:pStyle w:val="CommentText"/>
      </w:pPr>
      <w:r>
        <w:rPr>
          <w:rStyle w:val="CommentReference"/>
        </w:rPr>
        <w:annotationRef/>
      </w:r>
      <w:r>
        <w:t xml:space="preserve">I am not sure whether you used those but </w:t>
      </w:r>
      <w:proofErr w:type="spellStart"/>
      <w:r>
        <w:t>SECIMTools</w:t>
      </w:r>
      <w:proofErr w:type="spellEnd"/>
      <w:r>
        <w:t xml:space="preserve"> source python code is freely available via the link: </w:t>
      </w:r>
      <w:hyperlink r:id="rId1" w:history="1">
        <w:r>
          <w:rPr>
            <w:rStyle w:val="Hyperlink"/>
          </w:rPr>
          <w:t>https://github.com/secimTools/SECIMTools</w:t>
        </w:r>
      </w:hyperlink>
    </w:p>
    <w:p w14:paraId="602A9192" w14:textId="77777777" w:rsidR="00684A6F" w:rsidRDefault="00684A6F" w:rsidP="00684A6F">
      <w:pPr>
        <w:pStyle w:val="CommentText"/>
      </w:pPr>
      <w:r>
        <w:t xml:space="preserve">  </w:t>
      </w:r>
    </w:p>
  </w:comment>
  <w:comment w:id="16" w:author="Du,Xinsong" w:date="2019-09-11T13:53:00Z" w:initials="D">
    <w:p w14:paraId="73065C19" w14:textId="4DD0076D" w:rsidR="008709DF" w:rsidRDefault="008709DF">
      <w:pPr>
        <w:pStyle w:val="CommentText"/>
      </w:pPr>
      <w:r>
        <w:rPr>
          <w:rStyle w:val="CommentReference"/>
        </w:rPr>
        <w:annotationRef/>
      </w:r>
      <w:r w:rsidR="007139B6">
        <w:t xml:space="preserve">I did not use the package in this repository. </w:t>
      </w:r>
      <w:r>
        <w:t xml:space="preserve">I used the R scripts provided by Dr. </w:t>
      </w:r>
      <w:proofErr w:type="spellStart"/>
      <w:r>
        <w:t>Lemas</w:t>
      </w:r>
      <w:proofErr w:type="spellEnd"/>
      <w:r>
        <w:t xml:space="preserve"> for the background subtraction, in which there are some statistical tests for the results such as ANOVA and t-test.</w:t>
      </w:r>
      <w:r w:rsidR="007139B6">
        <w:t xml:space="preserve"> (I think it is part of the </w:t>
      </w:r>
      <w:proofErr w:type="spellStart"/>
      <w:r w:rsidR="007139B6">
        <w:t>SECIMTools</w:t>
      </w:r>
      <w:proofErr w:type="spellEnd"/>
      <w:r w:rsidR="007139B6">
        <w:t xml:space="preserve"> but old version?).</w:t>
      </w:r>
      <w:bookmarkStart w:id="18" w:name="_GoBack"/>
      <w:bookmarkEnd w:id="18"/>
      <w:r>
        <w:t xml:space="preserve"> For the unsupervised machine learning parts like PCA, I used </w:t>
      </w:r>
      <w:proofErr w:type="spellStart"/>
      <w:r>
        <w:t>scikit</w:t>
      </w:r>
      <w:proofErr w:type="spellEnd"/>
      <w:r>
        <w:t>-learn.</w:t>
      </w:r>
    </w:p>
  </w:comment>
  <w:comment w:id="21" w:author="Alexander Kirpich" w:date="2019-09-10T15:08:00Z" w:initials="AK">
    <w:p w14:paraId="33D87E5D" w14:textId="77777777" w:rsidR="00AD4DA8" w:rsidRDefault="00FD278B">
      <w:pPr>
        <w:pStyle w:val="CommentText"/>
      </w:pPr>
      <w:r>
        <w:rPr>
          <w:rStyle w:val="CommentReference"/>
        </w:rPr>
        <w:annotationRef/>
      </w:r>
      <w:r>
        <w:t xml:space="preserve">I am not sure whether you used those but </w:t>
      </w:r>
      <w:proofErr w:type="spellStart"/>
      <w:r>
        <w:t>SECIMTools</w:t>
      </w:r>
      <w:proofErr w:type="spellEnd"/>
      <w:r>
        <w:t xml:space="preserve"> source python code is freely </w:t>
      </w:r>
      <w:r w:rsidR="00AD4DA8">
        <w:t xml:space="preserve">available via the link: </w:t>
      </w:r>
      <w:hyperlink r:id="rId2" w:history="1">
        <w:r w:rsidR="00AD4DA8">
          <w:rPr>
            <w:rStyle w:val="Hyperlink"/>
          </w:rPr>
          <w:t>https://github.com/secimTools/SECIMTools</w:t>
        </w:r>
      </w:hyperlink>
    </w:p>
    <w:p w14:paraId="5ECC05DA" w14:textId="2EA2BA79" w:rsidR="00FD278B" w:rsidRDefault="00AD4DA8">
      <w:pPr>
        <w:pStyle w:val="CommentText"/>
      </w:pPr>
      <w:r>
        <w:t xml:space="preserve"> </w:t>
      </w:r>
      <w:r w:rsidR="00FD278B">
        <w:t xml:space="preserve"> </w:t>
      </w:r>
    </w:p>
  </w:comment>
  <w:comment w:id="26" w:author="Alexander Kirpich" w:date="2019-09-10T16:48:00Z" w:initials="AK">
    <w:p w14:paraId="53587E37" w14:textId="0892D659" w:rsidR="00AD4DA8" w:rsidRDefault="00AD4DA8">
      <w:pPr>
        <w:pStyle w:val="CommentText"/>
      </w:pPr>
      <w:r>
        <w:rPr>
          <w:rStyle w:val="CommentReference"/>
        </w:rPr>
        <w:annotationRef/>
      </w:r>
      <w:r>
        <w:t xml:space="preserve">Which ones from </w:t>
      </w:r>
      <w:proofErr w:type="spellStart"/>
      <w:r>
        <w:t>SECIMTools</w:t>
      </w:r>
      <w:proofErr w:type="spellEnd"/>
      <w:r>
        <w:t xml:space="preserve"> have you used exactly? Should we just say more vaguely that we used </w:t>
      </w:r>
      <w:proofErr w:type="spellStart"/>
      <w:r>
        <w:t>SECIMTools</w:t>
      </w:r>
      <w:proofErr w:type="spellEnd"/>
      <w:r>
        <w:t xml:space="preserve"> package within the proposed pipeline?</w:t>
      </w:r>
    </w:p>
  </w:comment>
  <w:comment w:id="27" w:author="Du,Xinsong" w:date="2019-09-11T13:54:00Z" w:initials="D">
    <w:p w14:paraId="0DC57500" w14:textId="01E1C9CF" w:rsidR="008709DF" w:rsidRDefault="008709DF">
      <w:pPr>
        <w:pStyle w:val="CommentText"/>
      </w:pPr>
      <w:r>
        <w:rPr>
          <w:rStyle w:val="CommentReference"/>
        </w:rPr>
        <w:annotationRef/>
      </w:r>
      <w:r>
        <w:t>Yes, I adjusted the sentence to make it more vaguely.</w:t>
      </w:r>
      <w:r w:rsidR="006B6D05">
        <w:t xml:space="preserve"> We used ANOVA and t-tests to compare the difference of metabolites in two or three materials.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E37BC5" w15:done="0"/>
  <w15:commentEx w15:paraId="4F1559B1" w15:paraIdParent="4DE37BC5" w15:done="0"/>
  <w15:commentEx w15:paraId="7330BA92" w15:done="0"/>
  <w15:commentEx w15:paraId="602A9192" w15:done="0"/>
  <w15:commentEx w15:paraId="73065C19" w15:paraIdParent="602A9192" w15:done="0"/>
  <w15:commentEx w15:paraId="5ECC05DA" w15:done="0"/>
  <w15:commentEx w15:paraId="53587E37" w15:done="0"/>
  <w15:commentEx w15:paraId="0DC57500" w15:paraIdParent="53587E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E37BC5" w16cid:durableId="21237809"/>
  <w16cid:commentId w16cid:paraId="4F1559B1" w16cid:durableId="212393FE"/>
  <w16cid:commentId w16cid:paraId="7330BA92" w16cid:durableId="2123780A"/>
  <w16cid:commentId w16cid:paraId="602A9192" w16cid:durableId="21237AB4"/>
  <w16cid:commentId w16cid:paraId="73065C19" w16cid:durableId="21237ADC"/>
  <w16cid:commentId w16cid:paraId="5ECC05DA" w16cid:durableId="2123780B"/>
  <w16cid:commentId w16cid:paraId="53587E37" w16cid:durableId="2123780C"/>
  <w16cid:commentId w16cid:paraId="0DC57500" w16cid:durableId="21237B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Kirpich">
    <w15:presenceInfo w15:providerId="None" w15:userId="Alexander Kirpich"/>
  </w15:person>
  <w15:person w15:author="Du,Xinsong">
    <w15:presenceInfo w15:providerId="AD" w15:userId="S::xinsongdu@ufl.edu::c5f23d8e-ab4d-4ed0-8917-4a501fac7a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E8"/>
    <w:rsid w:val="00051888"/>
    <w:rsid w:val="00051986"/>
    <w:rsid w:val="00055608"/>
    <w:rsid w:val="000646C6"/>
    <w:rsid w:val="00072BA1"/>
    <w:rsid w:val="000751AA"/>
    <w:rsid w:val="0008187F"/>
    <w:rsid w:val="0008300C"/>
    <w:rsid w:val="000964CC"/>
    <w:rsid w:val="000A147C"/>
    <w:rsid w:val="000A1ADA"/>
    <w:rsid w:val="000A6FC1"/>
    <w:rsid w:val="000B5F99"/>
    <w:rsid w:val="000B7645"/>
    <w:rsid w:val="0010122B"/>
    <w:rsid w:val="0011431D"/>
    <w:rsid w:val="00121CD5"/>
    <w:rsid w:val="00132567"/>
    <w:rsid w:val="00132CFA"/>
    <w:rsid w:val="0016097F"/>
    <w:rsid w:val="00160C8D"/>
    <w:rsid w:val="00170354"/>
    <w:rsid w:val="00195AD4"/>
    <w:rsid w:val="00196742"/>
    <w:rsid w:val="001B7ED0"/>
    <w:rsid w:val="001C0913"/>
    <w:rsid w:val="00201770"/>
    <w:rsid w:val="00206993"/>
    <w:rsid w:val="00261930"/>
    <w:rsid w:val="00271E80"/>
    <w:rsid w:val="00272191"/>
    <w:rsid w:val="00272293"/>
    <w:rsid w:val="00276D35"/>
    <w:rsid w:val="00280D95"/>
    <w:rsid w:val="00296B6A"/>
    <w:rsid w:val="002D235D"/>
    <w:rsid w:val="002E0BE6"/>
    <w:rsid w:val="002E3F7F"/>
    <w:rsid w:val="003123D8"/>
    <w:rsid w:val="00314B5D"/>
    <w:rsid w:val="00342CE5"/>
    <w:rsid w:val="003679E5"/>
    <w:rsid w:val="00377F2B"/>
    <w:rsid w:val="00391089"/>
    <w:rsid w:val="003A247F"/>
    <w:rsid w:val="003A7C24"/>
    <w:rsid w:val="003B6760"/>
    <w:rsid w:val="003C1836"/>
    <w:rsid w:val="003E24B4"/>
    <w:rsid w:val="004015FD"/>
    <w:rsid w:val="0041068C"/>
    <w:rsid w:val="00441D24"/>
    <w:rsid w:val="0047687F"/>
    <w:rsid w:val="00482FEF"/>
    <w:rsid w:val="004830E5"/>
    <w:rsid w:val="00495896"/>
    <w:rsid w:val="004C1FE7"/>
    <w:rsid w:val="004E5265"/>
    <w:rsid w:val="005261F9"/>
    <w:rsid w:val="00536C88"/>
    <w:rsid w:val="005514C9"/>
    <w:rsid w:val="00555AF9"/>
    <w:rsid w:val="00561ED9"/>
    <w:rsid w:val="00561EE2"/>
    <w:rsid w:val="00564D37"/>
    <w:rsid w:val="00582308"/>
    <w:rsid w:val="00590AEE"/>
    <w:rsid w:val="005A150F"/>
    <w:rsid w:val="005A70BE"/>
    <w:rsid w:val="005C1F32"/>
    <w:rsid w:val="005C6013"/>
    <w:rsid w:val="005D3603"/>
    <w:rsid w:val="005D3FEF"/>
    <w:rsid w:val="005D5EA1"/>
    <w:rsid w:val="00627029"/>
    <w:rsid w:val="00640124"/>
    <w:rsid w:val="00650D16"/>
    <w:rsid w:val="00677AA0"/>
    <w:rsid w:val="00684A6F"/>
    <w:rsid w:val="006918E3"/>
    <w:rsid w:val="006A0512"/>
    <w:rsid w:val="006B139A"/>
    <w:rsid w:val="006B66C8"/>
    <w:rsid w:val="006B6D05"/>
    <w:rsid w:val="006D3945"/>
    <w:rsid w:val="00705605"/>
    <w:rsid w:val="00713424"/>
    <w:rsid w:val="007139B6"/>
    <w:rsid w:val="007214E9"/>
    <w:rsid w:val="007234C7"/>
    <w:rsid w:val="0074472E"/>
    <w:rsid w:val="0075129F"/>
    <w:rsid w:val="00751C6E"/>
    <w:rsid w:val="00755B67"/>
    <w:rsid w:val="00756369"/>
    <w:rsid w:val="0076174B"/>
    <w:rsid w:val="00783991"/>
    <w:rsid w:val="007A7B83"/>
    <w:rsid w:val="007B3022"/>
    <w:rsid w:val="00812C4B"/>
    <w:rsid w:val="0081446E"/>
    <w:rsid w:val="00831810"/>
    <w:rsid w:val="0086135C"/>
    <w:rsid w:val="008709DF"/>
    <w:rsid w:val="0088211A"/>
    <w:rsid w:val="008971F5"/>
    <w:rsid w:val="008A5D67"/>
    <w:rsid w:val="008C6C7F"/>
    <w:rsid w:val="008D1989"/>
    <w:rsid w:val="008D29C3"/>
    <w:rsid w:val="008D4965"/>
    <w:rsid w:val="008D5A6F"/>
    <w:rsid w:val="008E39E6"/>
    <w:rsid w:val="0091595A"/>
    <w:rsid w:val="009254D8"/>
    <w:rsid w:val="00962390"/>
    <w:rsid w:val="00967F6A"/>
    <w:rsid w:val="00972B5D"/>
    <w:rsid w:val="009900E2"/>
    <w:rsid w:val="0099190E"/>
    <w:rsid w:val="00996348"/>
    <w:rsid w:val="00996BB5"/>
    <w:rsid w:val="009A2C65"/>
    <w:rsid w:val="009A4F64"/>
    <w:rsid w:val="009B1CC1"/>
    <w:rsid w:val="009B3288"/>
    <w:rsid w:val="00A00E7A"/>
    <w:rsid w:val="00A00F51"/>
    <w:rsid w:val="00A01FAB"/>
    <w:rsid w:val="00A03A4C"/>
    <w:rsid w:val="00A0482E"/>
    <w:rsid w:val="00A11F8F"/>
    <w:rsid w:val="00A3510A"/>
    <w:rsid w:val="00A60EB0"/>
    <w:rsid w:val="00A61687"/>
    <w:rsid w:val="00A814A8"/>
    <w:rsid w:val="00A909ED"/>
    <w:rsid w:val="00A9462F"/>
    <w:rsid w:val="00AA2C8F"/>
    <w:rsid w:val="00AC5D04"/>
    <w:rsid w:val="00AD4DA8"/>
    <w:rsid w:val="00AE7943"/>
    <w:rsid w:val="00B25517"/>
    <w:rsid w:val="00B65BDE"/>
    <w:rsid w:val="00B76475"/>
    <w:rsid w:val="00B85A02"/>
    <w:rsid w:val="00BA261B"/>
    <w:rsid w:val="00BC0F0A"/>
    <w:rsid w:val="00BD4873"/>
    <w:rsid w:val="00BE460F"/>
    <w:rsid w:val="00BF334F"/>
    <w:rsid w:val="00C1218C"/>
    <w:rsid w:val="00C150DB"/>
    <w:rsid w:val="00C16E56"/>
    <w:rsid w:val="00C378E6"/>
    <w:rsid w:val="00C41FEA"/>
    <w:rsid w:val="00C46202"/>
    <w:rsid w:val="00C50954"/>
    <w:rsid w:val="00C56ECA"/>
    <w:rsid w:val="00C575F2"/>
    <w:rsid w:val="00C62A31"/>
    <w:rsid w:val="00C65AF6"/>
    <w:rsid w:val="00C76571"/>
    <w:rsid w:val="00C81A85"/>
    <w:rsid w:val="00C879F1"/>
    <w:rsid w:val="00C93460"/>
    <w:rsid w:val="00C96103"/>
    <w:rsid w:val="00CC29A5"/>
    <w:rsid w:val="00CC6198"/>
    <w:rsid w:val="00CF269A"/>
    <w:rsid w:val="00D2018F"/>
    <w:rsid w:val="00D20A3E"/>
    <w:rsid w:val="00D3665B"/>
    <w:rsid w:val="00D45FFE"/>
    <w:rsid w:val="00D460DD"/>
    <w:rsid w:val="00D4697B"/>
    <w:rsid w:val="00D52287"/>
    <w:rsid w:val="00D5338F"/>
    <w:rsid w:val="00D644D2"/>
    <w:rsid w:val="00D8759F"/>
    <w:rsid w:val="00DB2F18"/>
    <w:rsid w:val="00DD16B4"/>
    <w:rsid w:val="00DD2492"/>
    <w:rsid w:val="00DD5F92"/>
    <w:rsid w:val="00DF13D0"/>
    <w:rsid w:val="00E1566C"/>
    <w:rsid w:val="00E30C84"/>
    <w:rsid w:val="00E361A2"/>
    <w:rsid w:val="00E363DA"/>
    <w:rsid w:val="00E36790"/>
    <w:rsid w:val="00E37E09"/>
    <w:rsid w:val="00E56ABF"/>
    <w:rsid w:val="00E76C22"/>
    <w:rsid w:val="00EA07C6"/>
    <w:rsid w:val="00EA1305"/>
    <w:rsid w:val="00EC0E26"/>
    <w:rsid w:val="00ED2DFF"/>
    <w:rsid w:val="00EF0AD1"/>
    <w:rsid w:val="00F137F2"/>
    <w:rsid w:val="00F21AD2"/>
    <w:rsid w:val="00F522C3"/>
    <w:rsid w:val="00F55F75"/>
    <w:rsid w:val="00F72520"/>
    <w:rsid w:val="00F73C5C"/>
    <w:rsid w:val="00F815E8"/>
    <w:rsid w:val="00F90485"/>
    <w:rsid w:val="00FA189D"/>
    <w:rsid w:val="00FA58E8"/>
    <w:rsid w:val="00FD278B"/>
    <w:rsid w:val="00FD7DA0"/>
    <w:rsid w:val="00FF23F8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DD3"/>
  <w14:defaultImageDpi w14:val="32767"/>
  <w15:chartTrackingRefBased/>
  <w15:docId w15:val="{0DF68980-60EA-6845-BD5D-C9F7D0D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2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3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ecimTools/SECIMTools" TargetMode="External"/><Relationship Id="rId1" Type="http://schemas.openxmlformats.org/officeDocument/2006/relationships/hyperlink" Target="https://github.com/secimTools/SECIMTool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30</cp:revision>
  <dcterms:created xsi:type="dcterms:W3CDTF">2019-09-09T15:03:00Z</dcterms:created>
  <dcterms:modified xsi:type="dcterms:W3CDTF">2019-09-11T20:29:00Z</dcterms:modified>
</cp:coreProperties>
</file>