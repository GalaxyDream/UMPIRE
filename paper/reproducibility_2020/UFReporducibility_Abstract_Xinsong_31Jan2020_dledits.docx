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6C94F5C5" w:rsidR="000361F6" w:rsidRPr="00197379" w:rsidRDefault="00BF641F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="007668FE">
        <w:rPr>
          <w:rFonts w:ascii="Arial" w:hAnsi="Arial" w:cs="Arial"/>
          <w:b/>
          <w:sz w:val="22"/>
          <w:szCs w:val="22"/>
        </w:rPr>
        <w:t>Highly-Reproducible</w:t>
      </w:r>
      <w:r>
        <w:rPr>
          <w:rFonts w:ascii="Arial" w:hAnsi="Arial" w:cs="Arial"/>
          <w:b/>
          <w:sz w:val="22"/>
          <w:szCs w:val="22"/>
        </w:rPr>
        <w:t xml:space="preserve"> Workflow for Untargeted Metabolomics Data Processing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036D281E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Luran Manfio</w:t>
      </w:r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Alexander Kirpich</w:t>
      </w:r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Dominick J. Lemas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proofErr w:type="gramStart"/>
      <w:r w:rsidR="00E6325F">
        <w:rPr>
          <w:rFonts w:ascii="Arial" w:hAnsi="Arial" w:cs="Arial"/>
          <w:i/>
          <w:iCs/>
        </w:rPr>
        <w:t>xinsongdu</w:t>
      </w:r>
      <w:proofErr w:type="spellEnd"/>
      <w:proofErr w:type="gram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0ADB053A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del w:id="0" w:author="Lemas,Dominick" w:date="2020-02-01T11:22:00Z">
        <w:r w:rsidDel="00A658FB">
          <w:rPr>
            <w:rFonts w:ascii="Arial" w:eastAsia="Times New Roman" w:hAnsi="Arial" w:cs="Arial"/>
            <w:sz w:val="22"/>
            <w:szCs w:val="22"/>
          </w:rPr>
          <w:delText>Untargeted metabolomics data is increasingly collected by epidemiological studies to investigate population-level variation in the</w:delText>
        </w:r>
        <w:r w:rsidRPr="00072BA1" w:rsidDel="00A658FB">
          <w:rPr>
            <w:rFonts w:ascii="Arial" w:eastAsia="Times New Roman" w:hAnsi="Arial" w:cs="Arial"/>
            <w:sz w:val="22"/>
            <w:szCs w:val="22"/>
          </w:rPr>
          <w:delText xml:space="preserve"> development of health and disease</w:delText>
        </w:r>
        <w:r w:rsidDel="00A658FB">
          <w:rPr>
            <w:rFonts w:ascii="Arial" w:eastAsia="Times New Roman" w:hAnsi="Arial" w:cs="Arial"/>
            <w:sz w:val="22"/>
            <w:szCs w:val="22"/>
          </w:rPr>
          <w:delText xml:space="preserve">. </w:delText>
        </w:r>
      </w:del>
      <w:r>
        <w:rPr>
          <w:rFonts w:ascii="Arial" w:eastAsia="Times New Roman" w:hAnsi="Arial" w:cs="Arial"/>
          <w:sz w:val="22"/>
          <w:szCs w:val="22"/>
        </w:rPr>
        <w:t xml:space="preserve">Reproducibility of untargeted metabolomics data </w:t>
      </w:r>
      <w:r w:rsidR="001C402F">
        <w:rPr>
          <w:rFonts w:ascii="Arial" w:eastAsia="Times New Roman" w:hAnsi="Arial" w:cs="Arial"/>
          <w:sz w:val="22"/>
          <w:szCs w:val="22"/>
        </w:rPr>
        <w:t>processing</w:t>
      </w:r>
      <w:r>
        <w:rPr>
          <w:rFonts w:ascii="Arial" w:eastAsia="Times New Roman" w:hAnsi="Arial" w:cs="Arial"/>
          <w:sz w:val="22"/>
          <w:szCs w:val="22"/>
        </w:rPr>
        <w:t xml:space="preserve"> remains a challenge</w:t>
      </w:r>
      <w:ins w:id="1" w:author="Lemas,Dominick" w:date="2020-02-01T11:22:00Z">
        <w:r w:rsidR="00A658FB">
          <w:rPr>
            <w:rFonts w:ascii="Arial" w:eastAsia="Times New Roman" w:hAnsi="Arial" w:cs="Arial"/>
            <w:sz w:val="22"/>
            <w:szCs w:val="22"/>
          </w:rPr>
          <w:t xml:space="preserve">. </w:t>
        </w:r>
      </w:ins>
      <w:del w:id="2" w:author="Lemas,Dominick" w:date="2020-02-01T11:22:00Z">
        <w:r w:rsidR="00F04983" w:rsidDel="00A658FB">
          <w:rPr>
            <w:rFonts w:ascii="Arial" w:eastAsia="Times New Roman" w:hAnsi="Arial" w:cs="Arial"/>
            <w:sz w:val="22"/>
            <w:szCs w:val="22"/>
          </w:rPr>
          <w:delText xml:space="preserve">, which can result from </w:delText>
        </w:r>
        <w:r w:rsidR="006F33C2" w:rsidDel="00A658FB">
          <w:rPr>
            <w:rFonts w:ascii="Arial" w:eastAsia="Times New Roman" w:hAnsi="Arial" w:cs="Arial"/>
            <w:sz w:val="22"/>
            <w:szCs w:val="22"/>
          </w:rPr>
          <w:delText xml:space="preserve">the use of instrument, </w:delText>
        </w:r>
        <w:r w:rsidR="00401857" w:rsidDel="00A658FB">
          <w:rPr>
            <w:rFonts w:ascii="Arial" w:eastAsia="Times New Roman" w:hAnsi="Arial" w:cs="Arial"/>
            <w:sz w:val="22"/>
            <w:szCs w:val="22"/>
          </w:rPr>
          <w:delText>different</w:delText>
        </w:r>
        <w:r w:rsidR="006F33C2" w:rsidDel="00A658FB">
          <w:rPr>
            <w:rFonts w:ascii="Arial" w:eastAsia="Times New Roman" w:hAnsi="Arial" w:cs="Arial"/>
            <w:sz w:val="22"/>
            <w:szCs w:val="22"/>
          </w:rPr>
          <w:delText xml:space="preserve"> data processing software and</w:delText>
        </w:r>
        <w:r w:rsidR="008A491D" w:rsidDel="00A658FB">
          <w:rPr>
            <w:rFonts w:ascii="Arial" w:eastAsia="Times New Roman" w:hAnsi="Arial" w:cs="Arial"/>
            <w:sz w:val="22"/>
            <w:szCs w:val="22"/>
          </w:rPr>
          <w:delText xml:space="preserve"> different</w:delText>
        </w:r>
        <w:r w:rsidR="006F33C2" w:rsidDel="00A658FB">
          <w:rPr>
            <w:rFonts w:ascii="Arial" w:eastAsia="Times New Roman" w:hAnsi="Arial" w:cs="Arial"/>
            <w:sz w:val="22"/>
            <w:szCs w:val="22"/>
          </w:rPr>
          <w:delText xml:space="preserve"> operating system.</w:delText>
        </w:r>
        <w:r w:rsidR="004F2AE6" w:rsidDel="00A658FB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r w:rsidR="007464CF" w:rsidDel="00A658FB">
          <w:rPr>
            <w:rFonts w:ascii="Arial" w:eastAsia="Times New Roman" w:hAnsi="Arial" w:cs="Arial"/>
            <w:sz w:val="22"/>
            <w:szCs w:val="22"/>
          </w:rPr>
          <w:delText xml:space="preserve">Therefore, </w:delText>
        </w:r>
      </w:del>
      <w:del w:id="3" w:author="Lemas,Dominick" w:date="2020-02-01T11:23:00Z">
        <w:r w:rsidR="007464CF" w:rsidDel="00A658FB">
          <w:rPr>
            <w:rFonts w:ascii="Arial" w:eastAsia="Times New Roman" w:hAnsi="Arial" w:cs="Arial"/>
            <w:sz w:val="22"/>
            <w:szCs w:val="22"/>
          </w:rPr>
          <w:delText xml:space="preserve">it is necessary and feasible to </w:delText>
        </w:r>
        <w:r w:rsidR="0036018E" w:rsidDel="00A658FB">
          <w:rPr>
            <w:rFonts w:ascii="Arial" w:eastAsia="Times New Roman" w:hAnsi="Arial" w:cs="Arial"/>
            <w:sz w:val="22"/>
            <w:szCs w:val="22"/>
          </w:rPr>
          <w:delText>creat</w:delText>
        </w:r>
        <w:r w:rsidR="00354908" w:rsidDel="00A658FB">
          <w:rPr>
            <w:rFonts w:ascii="Arial" w:eastAsia="Times New Roman" w:hAnsi="Arial" w:cs="Arial"/>
            <w:sz w:val="22"/>
            <w:szCs w:val="22"/>
          </w:rPr>
          <w:delText>e</w:delText>
        </w:r>
        <w:r w:rsidR="007464CF" w:rsidDel="00A658FB">
          <w:rPr>
            <w:rFonts w:ascii="Arial" w:eastAsia="Times New Roman" w:hAnsi="Arial" w:cs="Arial"/>
            <w:sz w:val="22"/>
            <w:szCs w:val="22"/>
          </w:rPr>
          <w:delText xml:space="preserve"> a workflow that can increase reproducibility and facilitate collaborative research</w:delText>
        </w:r>
        <w:r w:rsidR="007016C5" w:rsidDel="00A658FB">
          <w:rPr>
            <w:rFonts w:ascii="Arial" w:eastAsia="Times New Roman" w:hAnsi="Arial" w:cs="Arial"/>
            <w:sz w:val="22"/>
            <w:szCs w:val="22"/>
          </w:rPr>
          <w:delText xml:space="preserve"> by </w:delText>
        </w:r>
        <w:r w:rsidR="00D826E2" w:rsidDel="00A658FB">
          <w:rPr>
            <w:rFonts w:ascii="Arial" w:eastAsia="Times New Roman" w:hAnsi="Arial" w:cs="Arial"/>
            <w:sz w:val="22"/>
            <w:szCs w:val="22"/>
          </w:rPr>
          <w:delText>controlling the use of data processing software and operating system</w:delText>
        </w:r>
        <w:r w:rsidR="007464CF" w:rsidDel="00A658FB">
          <w:rPr>
            <w:rFonts w:ascii="Arial" w:eastAsia="Times New Roman" w:hAnsi="Arial" w:cs="Arial"/>
            <w:sz w:val="22"/>
            <w:szCs w:val="22"/>
          </w:rPr>
          <w:delText>.</w:delText>
        </w:r>
      </w:del>
    </w:p>
    <w:p w14:paraId="19B12450" w14:textId="77777777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045E1EC9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  <w:pPrChange w:id="4" w:author="Lemas,Dominick" w:date="2020-02-01T11:23:00Z">
          <w:pPr>
            <w:jc w:val="both"/>
          </w:pPr>
        </w:pPrChange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C603F8">
        <w:rPr>
          <w:rFonts w:ascii="Arial" w:eastAsia="Times New Roman" w:hAnsi="Arial" w:cs="Arial"/>
          <w:sz w:val="22"/>
          <w:szCs w:val="22"/>
        </w:rPr>
        <w:t xml:space="preserve">build </w:t>
      </w:r>
      <w:del w:id="5" w:author="Lemas,Dominick" w:date="2020-02-01T11:23:00Z">
        <w:r w:rsidR="00C603F8" w:rsidDel="00A658FB">
          <w:rPr>
            <w:rFonts w:ascii="Arial" w:eastAsia="Times New Roman" w:hAnsi="Arial" w:cs="Arial"/>
            <w:sz w:val="22"/>
            <w:szCs w:val="22"/>
          </w:rPr>
          <w:delText xml:space="preserve">up </w:delText>
        </w:r>
      </w:del>
      <w:r w:rsidR="00C603F8">
        <w:rPr>
          <w:rFonts w:ascii="Arial" w:eastAsia="Times New Roman" w:hAnsi="Arial" w:cs="Arial"/>
          <w:sz w:val="22"/>
          <w:szCs w:val="22"/>
        </w:rPr>
        <w:t>a</w:t>
      </w:r>
      <w:ins w:id="6" w:author="Lemas,Dominick" w:date="2020-02-01T11:23:00Z">
        <w:r w:rsidR="00A658FB">
          <w:rPr>
            <w:rFonts w:ascii="Arial" w:eastAsia="Times New Roman" w:hAnsi="Arial" w:cs="Arial"/>
            <w:sz w:val="22"/>
            <w:szCs w:val="22"/>
          </w:rPr>
          <w:t xml:space="preserve"> containerized</w:t>
        </w:r>
      </w:ins>
      <w:r w:rsidR="00C603F8">
        <w:rPr>
          <w:rFonts w:ascii="Arial" w:eastAsia="Times New Roman" w:hAnsi="Arial" w:cs="Arial"/>
          <w:sz w:val="22"/>
          <w:szCs w:val="22"/>
        </w:rPr>
        <w:t xml:space="preserve"> workflow that can improve</w:t>
      </w:r>
      <w:r w:rsidR="00D97951">
        <w:rPr>
          <w:rFonts w:ascii="Arial" w:eastAsia="Times New Roman" w:hAnsi="Arial" w:cs="Arial"/>
          <w:sz w:val="22"/>
          <w:szCs w:val="22"/>
        </w:rPr>
        <w:t xml:space="preserve"> reproducibility of</w:t>
      </w:r>
      <w:r w:rsidR="00C603F8">
        <w:rPr>
          <w:rFonts w:ascii="Arial" w:eastAsia="Times New Roman" w:hAnsi="Arial" w:cs="Arial"/>
          <w:sz w:val="22"/>
          <w:szCs w:val="22"/>
        </w:rPr>
        <w:t xml:space="preserve"> </w:t>
      </w:r>
      <w:r w:rsidR="00D97951">
        <w:rPr>
          <w:rFonts w:ascii="Arial" w:eastAsia="Times New Roman" w:hAnsi="Arial" w:cs="Arial"/>
          <w:sz w:val="22"/>
          <w:szCs w:val="22"/>
        </w:rPr>
        <w:t>untargeted metabolomics data processing</w:t>
      </w:r>
      <w:del w:id="7" w:author="Lemas,Dominick" w:date="2020-02-01T11:23:00Z">
        <w:r w:rsidR="00D97951" w:rsidDel="00A658FB">
          <w:rPr>
            <w:rFonts w:ascii="Arial" w:eastAsia="Times New Roman" w:hAnsi="Arial" w:cs="Arial"/>
            <w:sz w:val="22"/>
            <w:szCs w:val="22"/>
          </w:rPr>
          <w:delText>, and test its performance</w:delText>
        </w:r>
      </w:del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637B3225" w:rsidR="00362B84" w:rsidRDefault="00362B84" w:rsidP="00A658FB">
      <w:pPr>
        <w:jc w:val="both"/>
        <w:rPr>
          <w:ins w:id="8" w:author="Lemas,Dominick" w:date="2020-02-01T11:24:00Z"/>
          <w:rFonts w:ascii="Arial" w:eastAsia="Times New Roman" w:hAnsi="Arial" w:cs="Arial"/>
          <w:sz w:val="22"/>
          <w:szCs w:val="22"/>
        </w:rPr>
        <w:pPrChange w:id="9" w:author="Lemas,Dominick" w:date="2020-02-01T11:23:00Z">
          <w:pPr>
            <w:jc w:val="both"/>
          </w:pPr>
        </w:pPrChange>
      </w:pPr>
    </w:p>
    <w:p w14:paraId="083F920E" w14:textId="5A803BC4" w:rsidR="00A658FB" w:rsidRPr="00072BA1" w:rsidRDefault="00A658FB" w:rsidP="00A658FB">
      <w:pPr>
        <w:jc w:val="both"/>
        <w:rPr>
          <w:rFonts w:ascii="Arial" w:eastAsia="Times New Roman" w:hAnsi="Arial" w:cs="Arial"/>
          <w:sz w:val="22"/>
          <w:szCs w:val="22"/>
        </w:rPr>
        <w:pPrChange w:id="10" w:author="Lemas,Dominick" w:date="2020-02-01T11:23:00Z">
          <w:pPr>
            <w:jc w:val="both"/>
          </w:pPr>
        </w:pPrChange>
      </w:pPr>
      <w:ins w:id="11" w:author="Lemas,Dominick" w:date="2020-02-01T11:24:00Z">
        <w:r w:rsidRPr="00A658FB">
          <w:rPr>
            <w:rFonts w:ascii="Arial" w:eastAsia="Times New Roman" w:hAnsi="Arial" w:cs="Arial"/>
            <w:b/>
            <w:sz w:val="22"/>
            <w:szCs w:val="22"/>
            <w:rPrChange w:id="12" w:author="Lemas,Dominick" w:date="2020-02-01T11:24:00Z">
              <w:rPr>
                <w:rFonts w:ascii="Arial" w:eastAsia="Times New Roman" w:hAnsi="Arial" w:cs="Arial"/>
                <w:sz w:val="22"/>
                <w:szCs w:val="22"/>
              </w:rPr>
            </w:rPrChange>
          </w:rPr>
          <w:t>Methods</w:t>
        </w:r>
        <w:r>
          <w:rPr>
            <w:rFonts w:ascii="Arial" w:eastAsia="Times New Roman" w:hAnsi="Arial" w:cs="Arial"/>
            <w:sz w:val="22"/>
            <w:szCs w:val="22"/>
          </w:rPr>
          <w:t xml:space="preserve">: </w:t>
        </w:r>
      </w:ins>
      <w:ins w:id="13" w:author="Lemas,Dominick" w:date="2020-02-01T11:25:00Z">
        <w:r>
          <w:rPr>
            <w:rFonts w:ascii="Arial" w:eastAsia="Times New Roman" w:hAnsi="Arial" w:cs="Arial"/>
            <w:sz w:val="22"/>
            <w:szCs w:val="22"/>
          </w:rPr>
          <w:t xml:space="preserve">We used </w:t>
        </w:r>
      </w:ins>
      <w:moveToRangeStart w:id="14" w:author="Lemas,Dominick" w:date="2020-02-01T11:24:00Z" w:name="move31448674"/>
      <w:proofErr w:type="spellStart"/>
      <w:moveTo w:id="15" w:author="Lemas,Dominick" w:date="2020-02-01T11:24:00Z">
        <w:r w:rsidRPr="00072BA1">
          <w:rPr>
            <w:rFonts w:ascii="Arial" w:eastAsia="Times New Roman" w:hAnsi="Arial" w:cs="Arial"/>
            <w:sz w:val="22"/>
            <w:szCs w:val="22"/>
          </w:rPr>
          <w:t>Nextflow</w:t>
        </w:r>
        <w:proofErr w:type="spellEnd"/>
        <w:r>
          <w:rPr>
            <w:rFonts w:ascii="Arial" w:eastAsia="Times New Roman" w:hAnsi="Arial" w:cs="Arial"/>
            <w:sz w:val="22"/>
            <w:szCs w:val="22"/>
          </w:rPr>
          <w:t>,</w:t>
        </w:r>
        <w:r w:rsidRPr="00072BA1">
          <w:rPr>
            <w:rFonts w:ascii="Arial" w:eastAsia="Times New Roman" w:hAnsi="Arial" w:cs="Arial"/>
            <w:sz w:val="22"/>
            <w:szCs w:val="22"/>
          </w:rPr>
          <w:t xml:space="preserve"> a pipeline development tool supporting containerization</w:t>
        </w:r>
      </w:moveTo>
      <w:ins w:id="16" w:author="Lemas,Dominick" w:date="2020-02-01T11:25:00Z">
        <w:r>
          <w:rPr>
            <w:rFonts w:ascii="Arial" w:eastAsia="Times New Roman" w:hAnsi="Arial" w:cs="Arial"/>
            <w:sz w:val="22"/>
            <w:szCs w:val="22"/>
          </w:rPr>
          <w:t>,</w:t>
        </w:r>
      </w:ins>
      <w:moveTo w:id="17" w:author="Lemas,Dominick" w:date="2020-02-01T11:24:00Z">
        <w:r w:rsidRPr="00072BA1">
          <w:rPr>
            <w:rFonts w:ascii="Arial" w:eastAsia="Times New Roman" w:hAnsi="Arial" w:cs="Arial"/>
            <w:sz w:val="22"/>
            <w:szCs w:val="22"/>
          </w:rPr>
          <w:t xml:space="preserve"> and high performance computing</w:t>
        </w:r>
      </w:moveTo>
      <w:ins w:id="18" w:author="Lemas,Dominick" w:date="2020-02-01T11:26:00Z">
        <w:r>
          <w:rPr>
            <w:rFonts w:ascii="Arial" w:eastAsia="Times New Roman" w:hAnsi="Arial" w:cs="Arial"/>
            <w:sz w:val="22"/>
            <w:szCs w:val="22"/>
          </w:rPr>
          <w:t xml:space="preserve"> (</w:t>
        </w:r>
        <w:proofErr w:type="spellStart"/>
        <w:r>
          <w:rPr>
            <w:rFonts w:ascii="Arial" w:eastAsia="Times New Roman" w:hAnsi="Arial" w:cs="Arial"/>
            <w:sz w:val="22"/>
            <w:szCs w:val="22"/>
          </w:rPr>
          <w:t>HiPerGator</w:t>
        </w:r>
        <w:proofErr w:type="spellEnd"/>
        <w:r>
          <w:rPr>
            <w:rFonts w:ascii="Arial" w:eastAsia="Times New Roman" w:hAnsi="Arial" w:cs="Arial"/>
            <w:sz w:val="22"/>
            <w:szCs w:val="22"/>
          </w:rPr>
          <w:t>)</w:t>
        </w:r>
      </w:ins>
      <w:moveTo w:id="19" w:author="Lemas,Dominick" w:date="2020-02-01T11:24:00Z">
        <w:del w:id="20" w:author="Lemas,Dominick" w:date="2020-02-01T11:26:00Z">
          <w:r w:rsidDel="00A658FB">
            <w:rPr>
              <w:rFonts w:ascii="Arial" w:eastAsia="Times New Roman" w:hAnsi="Arial" w:cs="Arial"/>
              <w:sz w:val="22"/>
              <w:szCs w:val="22"/>
            </w:rPr>
            <w:delText>, was used</w:delText>
          </w:r>
        </w:del>
        <w:r>
          <w:rPr>
            <w:rFonts w:ascii="Arial" w:eastAsia="Times New Roman" w:hAnsi="Arial" w:cs="Arial"/>
            <w:sz w:val="22"/>
            <w:szCs w:val="22"/>
          </w:rPr>
          <w:t xml:space="preserve"> to develop the workflow. Docker container</w:t>
        </w:r>
      </w:moveTo>
      <w:ins w:id="21" w:author="Lemas,Dominick" w:date="2020-02-01T11:26:00Z">
        <w:r>
          <w:rPr>
            <w:rFonts w:ascii="Arial" w:eastAsia="Times New Roman" w:hAnsi="Arial" w:cs="Arial"/>
            <w:sz w:val="22"/>
            <w:szCs w:val="22"/>
          </w:rPr>
          <w:t xml:space="preserve"> were used </w:t>
        </w:r>
      </w:ins>
      <w:moveTo w:id="22" w:author="Lemas,Dominick" w:date="2020-02-01T11:24:00Z">
        <w:del w:id="23" w:author="Lemas,Dominick" w:date="2020-02-01T11:26:00Z">
          <w:r w:rsidDel="00A658FB">
            <w:rPr>
              <w:rFonts w:ascii="Arial" w:eastAsia="Times New Roman" w:hAnsi="Arial" w:cs="Arial"/>
              <w:sz w:val="22"/>
              <w:szCs w:val="22"/>
            </w:rPr>
            <w:delText>, which</w:delText>
          </w:r>
        </w:del>
      </w:moveTo>
      <w:ins w:id="24" w:author="Lemas,Dominick" w:date="2020-02-01T11:26:00Z">
        <w:r>
          <w:rPr>
            <w:rFonts w:ascii="Arial" w:eastAsia="Times New Roman" w:hAnsi="Arial" w:cs="Arial"/>
            <w:sz w:val="22"/>
            <w:szCs w:val="22"/>
          </w:rPr>
          <w:t xml:space="preserve">to bundle </w:t>
        </w:r>
      </w:ins>
      <w:moveTo w:id="25" w:author="Lemas,Dominick" w:date="2020-02-01T11:24:00Z">
        <w:del w:id="26" w:author="Lemas,Dominick" w:date="2020-02-01T11:26:00Z">
          <w:r w:rsidDel="00A658FB">
            <w:rPr>
              <w:rFonts w:ascii="Arial" w:eastAsia="Times New Roman" w:hAnsi="Arial" w:cs="Arial"/>
              <w:sz w:val="22"/>
              <w:szCs w:val="22"/>
            </w:rPr>
            <w:delText xml:space="preserve"> packages operating system as well as </w:delText>
          </w:r>
        </w:del>
        <w:r>
          <w:rPr>
            <w:rFonts w:ascii="Arial" w:eastAsia="Times New Roman" w:hAnsi="Arial" w:cs="Arial"/>
            <w:sz w:val="22"/>
            <w:szCs w:val="22"/>
          </w:rPr>
          <w:t>all codes and dependencies</w:t>
        </w:r>
        <w:del w:id="27" w:author="Lemas,Dominick" w:date="2020-02-01T11:27:00Z">
          <w:r w:rsidDel="00A658FB">
            <w:rPr>
              <w:rFonts w:ascii="Arial" w:eastAsia="Times New Roman" w:hAnsi="Arial" w:cs="Arial"/>
              <w:sz w:val="22"/>
              <w:szCs w:val="22"/>
            </w:rPr>
            <w:delText>, was created specifically for the workflow</w:delText>
          </w:r>
        </w:del>
        <w:r>
          <w:rPr>
            <w:rFonts w:ascii="Arial" w:eastAsia="Times New Roman" w:hAnsi="Arial" w:cs="Arial"/>
            <w:sz w:val="22"/>
            <w:szCs w:val="22"/>
          </w:rPr>
          <w:t xml:space="preserve">. </w:t>
        </w:r>
      </w:moveTo>
      <w:proofErr w:type="spellStart"/>
      <w:ins w:id="28" w:author="Lemas,Dominick" w:date="2020-02-01T11:27:00Z">
        <w:r>
          <w:rPr>
            <w:rFonts w:ascii="Arial" w:eastAsia="Times New Roman" w:hAnsi="Arial" w:cs="Arial"/>
            <w:sz w:val="22"/>
            <w:szCs w:val="22"/>
          </w:rPr>
          <w:t>Metabolomic</w:t>
        </w:r>
        <w:proofErr w:type="spellEnd"/>
        <w:r>
          <w:rPr>
            <w:rFonts w:ascii="Arial" w:eastAsia="Times New Roman" w:hAnsi="Arial" w:cs="Arial"/>
            <w:sz w:val="22"/>
            <w:szCs w:val="22"/>
          </w:rPr>
          <w:t xml:space="preserve"> data processing was completed </w:t>
        </w:r>
        <w:proofErr w:type="spellStart"/>
        <w:r>
          <w:rPr>
            <w:rFonts w:ascii="Arial" w:eastAsia="Times New Roman" w:hAnsi="Arial" w:cs="Arial"/>
            <w:sz w:val="22"/>
            <w:szCs w:val="22"/>
          </w:rPr>
          <w:t>usig</w:t>
        </w:r>
        <w:proofErr w:type="spellEnd"/>
        <w:r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moveTo w:id="29" w:author="Lemas,Dominick" w:date="2020-02-01T11:24:00Z">
        <w:r>
          <w:rPr>
            <w:rFonts w:ascii="Arial" w:eastAsia="Times New Roman" w:hAnsi="Arial" w:cs="Arial"/>
            <w:sz w:val="22"/>
            <w:szCs w:val="22"/>
          </w:rPr>
          <w:t>MZmine-2.53</w:t>
        </w:r>
        <w:del w:id="30" w:author="Lemas,Dominick" w:date="2020-02-01T11:27:00Z">
          <w:r w:rsidDel="00A658FB">
            <w:rPr>
              <w:rFonts w:ascii="Arial" w:eastAsia="Times New Roman" w:hAnsi="Arial" w:cs="Arial"/>
              <w:sz w:val="22"/>
              <w:szCs w:val="22"/>
            </w:rPr>
            <w:delText xml:space="preserve"> was included in the workflow as the data processing software</w:delText>
          </w:r>
        </w:del>
        <w:r>
          <w:rPr>
            <w:rFonts w:ascii="Arial" w:eastAsia="Times New Roman" w:hAnsi="Arial" w:cs="Arial"/>
            <w:sz w:val="22"/>
            <w:szCs w:val="22"/>
          </w:rPr>
          <w:t>.</w:t>
        </w:r>
      </w:moveTo>
      <w:moveToRangeEnd w:id="14"/>
      <w:ins w:id="31" w:author="Lemas,Dominick" w:date="2020-02-01T11:24:00Z">
        <w:r>
          <w:rPr>
            <w:rFonts w:ascii="Arial" w:eastAsia="Times New Roman" w:hAnsi="Arial" w:cs="Arial"/>
            <w:sz w:val="22"/>
            <w:szCs w:val="22"/>
          </w:rPr>
          <w:t xml:space="preserve"> We tested the performance of </w:t>
        </w:r>
      </w:ins>
      <w:ins w:id="32" w:author="Lemas,Dominick" w:date="2020-02-01T11:27:00Z">
        <w:r>
          <w:rPr>
            <w:rFonts w:ascii="Arial" w:eastAsia="Times New Roman" w:hAnsi="Arial" w:cs="Arial"/>
            <w:sz w:val="22"/>
            <w:szCs w:val="22"/>
          </w:rPr>
          <w:t xml:space="preserve">our </w:t>
        </w:r>
      </w:ins>
      <w:ins w:id="33" w:author="Lemas,Dominick" w:date="2020-02-01T11:24:00Z">
        <w:r>
          <w:rPr>
            <w:rFonts w:ascii="Arial" w:eastAsia="Times New Roman" w:hAnsi="Arial" w:cs="Arial"/>
            <w:sz w:val="22"/>
            <w:szCs w:val="22"/>
          </w:rPr>
          <w:t xml:space="preserve">metabolic pipeline using </w:t>
        </w:r>
      </w:ins>
      <w:moveToRangeStart w:id="34" w:author="Lemas,Dominick" w:date="2020-02-01T11:24:00Z" w:name="move31448706"/>
      <w:moveTo w:id="35" w:author="Lemas,Dominick" w:date="2020-02-01T11:24:00Z">
        <w:del w:id="36" w:author="Lemas,Dominick" w:date="2020-02-01T11:24:00Z">
          <w:r w:rsidDel="00A658FB">
            <w:rPr>
              <w:rFonts w:ascii="Arial" w:eastAsia="Times New Roman" w:hAnsi="Arial" w:cs="Arial"/>
              <w:sz w:val="22"/>
              <w:szCs w:val="22"/>
            </w:rPr>
            <w:delText xml:space="preserve">Four milk </w:delText>
          </w:r>
        </w:del>
      </w:moveTo>
      <w:ins w:id="37" w:author="Lemas,Dominick" w:date="2020-02-01T11:24:00Z">
        <w:r>
          <w:rPr>
            <w:rFonts w:ascii="Arial" w:eastAsia="Times New Roman" w:hAnsi="Arial" w:cs="Arial"/>
            <w:sz w:val="22"/>
            <w:szCs w:val="22"/>
          </w:rPr>
          <w:t xml:space="preserve">human milk </w:t>
        </w:r>
      </w:ins>
      <w:moveTo w:id="38" w:author="Lemas,Dominick" w:date="2020-02-01T11:24:00Z">
        <w:r>
          <w:rPr>
            <w:rFonts w:ascii="Arial" w:eastAsia="Times New Roman" w:hAnsi="Arial" w:cs="Arial"/>
            <w:sz w:val="22"/>
            <w:szCs w:val="22"/>
          </w:rPr>
          <w:t xml:space="preserve">samples collected </w:t>
        </w:r>
      </w:moveTo>
      <w:ins w:id="39" w:author="Lemas,Dominick" w:date="2020-02-01T11:25:00Z">
        <w:r>
          <w:rPr>
            <w:rFonts w:ascii="Arial" w:eastAsia="Times New Roman" w:hAnsi="Arial" w:cs="Arial"/>
            <w:sz w:val="22"/>
            <w:szCs w:val="22"/>
          </w:rPr>
          <w:t xml:space="preserve">as part of </w:t>
        </w:r>
      </w:ins>
      <w:moveTo w:id="40" w:author="Lemas,Dominick" w:date="2020-02-01T11:24:00Z">
        <w:del w:id="41" w:author="Lemas,Dominick" w:date="2020-02-01T11:25:00Z">
          <w:r w:rsidDel="00A658FB">
            <w:rPr>
              <w:rFonts w:ascii="Arial" w:eastAsia="Times New Roman" w:hAnsi="Arial" w:cs="Arial"/>
              <w:sz w:val="22"/>
              <w:szCs w:val="22"/>
            </w:rPr>
            <w:delText xml:space="preserve">from </w:delText>
          </w:r>
        </w:del>
        <w:r>
          <w:rPr>
            <w:rFonts w:ascii="Arial" w:eastAsia="Times New Roman" w:hAnsi="Arial" w:cs="Arial"/>
            <w:sz w:val="22"/>
            <w:szCs w:val="22"/>
          </w:rPr>
          <w:t>the Breastfeeding and Early Child Health (BEACH) Study</w:t>
        </w:r>
        <w:del w:id="42" w:author="Lemas,Dominick" w:date="2020-02-01T11:25:00Z">
          <w:r w:rsidDel="00A658FB">
            <w:rPr>
              <w:rFonts w:ascii="Arial" w:eastAsia="Times New Roman" w:hAnsi="Arial" w:cs="Arial"/>
              <w:sz w:val="22"/>
              <w:szCs w:val="22"/>
            </w:rPr>
            <w:delText xml:space="preserve"> were used for the experiments</w:delText>
          </w:r>
        </w:del>
        <w:r>
          <w:rPr>
            <w:rFonts w:ascii="Arial" w:eastAsia="Times New Roman" w:hAnsi="Arial" w:cs="Arial"/>
            <w:sz w:val="22"/>
            <w:szCs w:val="22"/>
          </w:rPr>
          <w:t>.</w:t>
        </w:r>
      </w:moveTo>
      <w:moveToRangeEnd w:id="34"/>
    </w:p>
    <w:p w14:paraId="084F40F2" w14:textId="77777777" w:rsidR="00A658FB" w:rsidRDefault="00A658FB" w:rsidP="00A658FB">
      <w:pPr>
        <w:jc w:val="both"/>
        <w:rPr>
          <w:ins w:id="43" w:author="Lemas,Dominick" w:date="2020-02-01T11:24:00Z"/>
          <w:rFonts w:ascii="Arial" w:eastAsia="Times New Roman" w:hAnsi="Arial" w:cs="Arial"/>
          <w:b/>
          <w:sz w:val="22"/>
          <w:szCs w:val="22"/>
        </w:rPr>
        <w:pPrChange w:id="44" w:author="Lemas,Dominick" w:date="2020-02-01T11:23:00Z">
          <w:pPr/>
        </w:pPrChange>
      </w:pPr>
    </w:p>
    <w:p w14:paraId="7A3E95EF" w14:textId="77777777" w:rsidR="00A658FB" w:rsidRDefault="00362B84" w:rsidP="00A658FB">
      <w:pPr>
        <w:jc w:val="both"/>
        <w:rPr>
          <w:ins w:id="45" w:author="Lemas,Dominick" w:date="2020-02-01T11:25:00Z"/>
          <w:rFonts w:ascii="Arial" w:eastAsia="Times New Roman" w:hAnsi="Arial" w:cs="Arial"/>
          <w:sz w:val="22"/>
          <w:szCs w:val="22"/>
        </w:rPr>
        <w:pPrChange w:id="46" w:author="Lemas,Dominick" w:date="2020-02-01T11:25:00Z">
          <w:pPr/>
        </w:pPrChange>
      </w:pPr>
      <w:commentRangeStart w:id="47"/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ins w:id="48" w:author="Lemas,Dominick" w:date="2020-02-01T11:25:00Z">
        <w:r w:rsidR="00A658FB">
          <w:rPr>
            <w:rFonts w:ascii="Arial" w:eastAsia="Times New Roman" w:hAnsi="Arial" w:cs="Arial"/>
            <w:sz w:val="22"/>
            <w:szCs w:val="22"/>
          </w:rPr>
          <w:t xml:space="preserve">Our results </w:t>
        </w:r>
      </w:ins>
      <w:moveFromRangeStart w:id="49" w:author="Lemas,Dominick" w:date="2020-02-01T11:24:00Z" w:name="move31448674"/>
      <w:moveFrom w:id="50" w:author="Lemas,Dominick" w:date="2020-02-01T11:24:00Z">
        <w:r w:rsidR="00000C5B" w:rsidRPr="00072BA1" w:rsidDel="00A658FB">
          <w:rPr>
            <w:rFonts w:ascii="Arial" w:eastAsia="Times New Roman" w:hAnsi="Arial" w:cs="Arial"/>
            <w:sz w:val="22"/>
            <w:szCs w:val="22"/>
          </w:rPr>
          <w:t>Nextflow</w:t>
        </w:r>
        <w:r w:rsidR="00000C5B" w:rsidDel="00A658FB">
          <w:rPr>
            <w:rFonts w:ascii="Arial" w:eastAsia="Times New Roman" w:hAnsi="Arial" w:cs="Arial"/>
            <w:sz w:val="22"/>
            <w:szCs w:val="22"/>
          </w:rPr>
          <w:t>,</w:t>
        </w:r>
        <w:r w:rsidR="00000C5B" w:rsidRPr="00072BA1" w:rsidDel="00A658FB">
          <w:rPr>
            <w:rFonts w:ascii="Arial" w:eastAsia="Times New Roman" w:hAnsi="Arial" w:cs="Arial"/>
            <w:sz w:val="22"/>
            <w:szCs w:val="22"/>
          </w:rPr>
          <w:t xml:space="preserve"> a pipeline development tool supporting containerization and high performance computing</w:t>
        </w:r>
        <w:r w:rsidR="00D62CEB" w:rsidDel="00A658FB">
          <w:rPr>
            <w:rFonts w:ascii="Arial" w:eastAsia="Times New Roman" w:hAnsi="Arial" w:cs="Arial"/>
            <w:sz w:val="22"/>
            <w:szCs w:val="22"/>
          </w:rPr>
          <w:t xml:space="preserve">, was used to develop the workflow. </w:t>
        </w:r>
        <w:r w:rsidR="003209A6" w:rsidDel="00A658FB">
          <w:rPr>
            <w:rFonts w:ascii="Arial" w:eastAsia="Times New Roman" w:hAnsi="Arial" w:cs="Arial"/>
            <w:sz w:val="22"/>
            <w:szCs w:val="22"/>
          </w:rPr>
          <w:t xml:space="preserve">Docker </w:t>
        </w:r>
        <w:r w:rsidR="00BC52AC" w:rsidDel="00A658FB">
          <w:rPr>
            <w:rFonts w:ascii="Arial" w:eastAsia="Times New Roman" w:hAnsi="Arial" w:cs="Arial"/>
            <w:sz w:val="22"/>
            <w:szCs w:val="22"/>
          </w:rPr>
          <w:t>container</w:t>
        </w:r>
        <w:r w:rsidR="00283A7E" w:rsidDel="00A658FB">
          <w:rPr>
            <w:rFonts w:ascii="Arial" w:eastAsia="Times New Roman" w:hAnsi="Arial" w:cs="Arial"/>
            <w:sz w:val="22"/>
            <w:szCs w:val="22"/>
          </w:rPr>
          <w:t>, which packages</w:t>
        </w:r>
        <w:r w:rsidR="005F446B" w:rsidDel="00A658FB">
          <w:rPr>
            <w:rFonts w:ascii="Arial" w:eastAsia="Times New Roman" w:hAnsi="Arial" w:cs="Arial"/>
            <w:sz w:val="22"/>
            <w:szCs w:val="22"/>
          </w:rPr>
          <w:t xml:space="preserve"> operating system as well as</w:t>
        </w:r>
        <w:r w:rsidR="00283A7E" w:rsidDel="00A658FB">
          <w:rPr>
            <w:rFonts w:ascii="Arial" w:eastAsia="Times New Roman" w:hAnsi="Arial" w:cs="Arial"/>
            <w:sz w:val="22"/>
            <w:szCs w:val="22"/>
          </w:rPr>
          <w:t xml:space="preserve"> all codes and dependencies</w:t>
        </w:r>
        <w:r w:rsidR="002135E9" w:rsidDel="00A658FB">
          <w:rPr>
            <w:rFonts w:ascii="Arial" w:eastAsia="Times New Roman" w:hAnsi="Arial" w:cs="Arial"/>
            <w:sz w:val="22"/>
            <w:szCs w:val="22"/>
          </w:rPr>
          <w:t>,</w:t>
        </w:r>
        <w:r w:rsidR="003209A6" w:rsidDel="00A658FB">
          <w:rPr>
            <w:rFonts w:ascii="Arial" w:eastAsia="Times New Roman" w:hAnsi="Arial" w:cs="Arial"/>
            <w:sz w:val="22"/>
            <w:szCs w:val="22"/>
          </w:rPr>
          <w:t xml:space="preserve"> was created specifically for the workflow.</w:t>
        </w:r>
        <w:r w:rsidR="003664EA" w:rsidDel="00A658FB">
          <w:rPr>
            <w:rFonts w:ascii="Arial" w:eastAsia="Times New Roman" w:hAnsi="Arial" w:cs="Arial"/>
            <w:sz w:val="22"/>
            <w:szCs w:val="22"/>
          </w:rPr>
          <w:t xml:space="preserve"> </w:t>
        </w:r>
        <w:r w:rsidR="00EC6EB2" w:rsidDel="00A658FB">
          <w:rPr>
            <w:rFonts w:ascii="Arial" w:eastAsia="Times New Roman" w:hAnsi="Arial" w:cs="Arial"/>
            <w:sz w:val="22"/>
            <w:szCs w:val="22"/>
          </w:rPr>
          <w:t>MZmine</w:t>
        </w:r>
        <w:r w:rsidR="0034463C" w:rsidDel="00A658FB">
          <w:rPr>
            <w:rFonts w:ascii="Arial" w:eastAsia="Times New Roman" w:hAnsi="Arial" w:cs="Arial"/>
            <w:sz w:val="22"/>
            <w:szCs w:val="22"/>
          </w:rPr>
          <w:t>-2.53</w:t>
        </w:r>
        <w:r w:rsidR="00EC6EB2" w:rsidDel="00A658FB">
          <w:rPr>
            <w:rFonts w:ascii="Arial" w:eastAsia="Times New Roman" w:hAnsi="Arial" w:cs="Arial"/>
            <w:sz w:val="22"/>
            <w:szCs w:val="22"/>
          </w:rPr>
          <w:t xml:space="preserve"> was</w:t>
        </w:r>
        <w:r w:rsidR="00302E7A" w:rsidDel="00A658FB">
          <w:rPr>
            <w:rFonts w:ascii="Arial" w:eastAsia="Times New Roman" w:hAnsi="Arial" w:cs="Arial"/>
            <w:sz w:val="22"/>
            <w:szCs w:val="22"/>
          </w:rPr>
          <w:t xml:space="preserve"> included in the workflow</w:t>
        </w:r>
        <w:r w:rsidR="00EC6EB2" w:rsidDel="00A658FB">
          <w:rPr>
            <w:rFonts w:ascii="Arial" w:eastAsia="Times New Roman" w:hAnsi="Arial" w:cs="Arial"/>
            <w:sz w:val="22"/>
            <w:szCs w:val="22"/>
          </w:rPr>
          <w:t xml:space="preserve"> as the data processing software.</w:t>
        </w:r>
        <w:r w:rsidR="00DD2D55" w:rsidDel="00A658FB">
          <w:rPr>
            <w:rFonts w:ascii="Arial" w:eastAsia="Times New Roman" w:hAnsi="Arial" w:cs="Arial"/>
            <w:sz w:val="22"/>
            <w:szCs w:val="22"/>
          </w:rPr>
          <w:t xml:space="preserve"> </w:t>
        </w:r>
        <w:moveFromRangeStart w:id="51" w:author="Lemas,Dominick" w:date="2020-02-01T11:24:00Z" w:name="move31448706"/>
        <w:moveFromRangeEnd w:id="49"/>
        <w:r w:rsidR="00554ADA" w:rsidDel="00A658FB">
          <w:rPr>
            <w:rFonts w:ascii="Arial" w:eastAsia="Times New Roman" w:hAnsi="Arial" w:cs="Arial"/>
            <w:sz w:val="22"/>
            <w:szCs w:val="22"/>
          </w:rPr>
          <w:t xml:space="preserve">Four milk samples collected from </w:t>
        </w:r>
        <w:r w:rsidR="00576858" w:rsidDel="00A658FB">
          <w:rPr>
            <w:rFonts w:ascii="Arial" w:eastAsia="Times New Roman" w:hAnsi="Arial" w:cs="Arial"/>
            <w:sz w:val="22"/>
            <w:szCs w:val="22"/>
          </w:rPr>
          <w:t>the Breastfeeding and Early Child Health (BEACH) Study</w:t>
        </w:r>
        <w:r w:rsidR="00554ADA" w:rsidDel="00A658FB">
          <w:rPr>
            <w:rFonts w:ascii="Arial" w:eastAsia="Times New Roman" w:hAnsi="Arial" w:cs="Arial"/>
            <w:sz w:val="22"/>
            <w:szCs w:val="22"/>
          </w:rPr>
          <w:t xml:space="preserve"> were used</w:t>
        </w:r>
        <w:r w:rsidR="00576858" w:rsidDel="00A658FB">
          <w:rPr>
            <w:rFonts w:ascii="Arial" w:eastAsia="Times New Roman" w:hAnsi="Arial" w:cs="Arial"/>
            <w:sz w:val="22"/>
            <w:szCs w:val="22"/>
          </w:rPr>
          <w:t xml:space="preserve"> for the experiments.</w:t>
        </w:r>
        <w:r w:rsidR="00576A89" w:rsidDel="00A658FB">
          <w:rPr>
            <w:rFonts w:ascii="Arial" w:eastAsia="Times New Roman" w:hAnsi="Arial" w:cs="Arial"/>
            <w:sz w:val="22"/>
            <w:szCs w:val="22"/>
          </w:rPr>
          <w:t xml:space="preserve"> </w:t>
        </w:r>
      </w:moveFrom>
      <w:moveFromRangeEnd w:id="51"/>
      <w:del w:id="52" w:author="Lemas,Dominick" w:date="2020-02-01T11:25:00Z">
        <w:r w:rsidR="0045404F" w:rsidDel="00A658FB">
          <w:rPr>
            <w:rFonts w:ascii="Arial" w:eastAsia="Times New Roman" w:hAnsi="Arial" w:cs="Arial"/>
            <w:sz w:val="22"/>
            <w:szCs w:val="22"/>
          </w:rPr>
          <w:delText>During</w:delText>
        </w:r>
        <w:r w:rsidR="00576A89" w:rsidDel="00A658FB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r w:rsidR="005C16F9" w:rsidDel="00A658FB">
          <w:rPr>
            <w:rFonts w:ascii="Arial" w:eastAsia="Times New Roman" w:hAnsi="Arial" w:cs="Arial"/>
            <w:sz w:val="22"/>
            <w:szCs w:val="22"/>
          </w:rPr>
          <w:delText>test</w:delText>
        </w:r>
        <w:r w:rsidR="00576A89" w:rsidDel="00A658FB">
          <w:rPr>
            <w:rFonts w:ascii="Arial" w:eastAsia="Times New Roman" w:hAnsi="Arial" w:cs="Arial"/>
            <w:sz w:val="22"/>
            <w:szCs w:val="22"/>
          </w:rPr>
          <w:delText>s,</w:delText>
        </w:r>
        <w:r w:rsidR="00576858" w:rsidDel="00A658FB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</w:p>
    <w:p w14:paraId="15C87EB9" w14:textId="77777777" w:rsidR="00A658FB" w:rsidRDefault="00A658FB" w:rsidP="00A658FB">
      <w:pPr>
        <w:jc w:val="both"/>
        <w:rPr>
          <w:ins w:id="53" w:author="Lemas,Dominick" w:date="2020-02-01T11:25:00Z"/>
          <w:rFonts w:ascii="Arial" w:eastAsia="Times New Roman" w:hAnsi="Arial" w:cs="Arial"/>
          <w:sz w:val="22"/>
          <w:szCs w:val="22"/>
        </w:rPr>
        <w:pPrChange w:id="54" w:author="Lemas,Dominick" w:date="2020-02-01T11:25:00Z">
          <w:pPr/>
        </w:pPrChange>
      </w:pPr>
    </w:p>
    <w:p w14:paraId="5D2AC175" w14:textId="4E0AF792" w:rsidR="00362B84" w:rsidRPr="008106CC" w:rsidRDefault="00576858" w:rsidP="00A658FB">
      <w:pPr>
        <w:jc w:val="both"/>
        <w:rPr>
          <w:rFonts w:ascii="Arial" w:eastAsia="Times New Roman" w:hAnsi="Arial" w:cs="Arial"/>
          <w:sz w:val="22"/>
          <w:szCs w:val="22"/>
        </w:rPr>
        <w:pPrChange w:id="55" w:author="Lemas,Dominick" w:date="2020-02-01T11:25:00Z">
          <w:pPr/>
        </w:pPrChange>
      </w:pPr>
      <w:r>
        <w:rPr>
          <w:rFonts w:ascii="Arial" w:eastAsia="Times New Roman" w:hAnsi="Arial" w:cs="Arial"/>
          <w:sz w:val="22"/>
          <w:szCs w:val="22"/>
        </w:rPr>
        <w:t>Although</w:t>
      </w:r>
      <w:r w:rsidR="00BD0251">
        <w:rPr>
          <w:rFonts w:ascii="Arial" w:eastAsia="Times New Roman" w:hAnsi="Arial" w:cs="Arial"/>
          <w:sz w:val="22"/>
          <w:szCs w:val="22"/>
        </w:rPr>
        <w:t xml:space="preserve"> we</w:t>
      </w:r>
      <w:r w:rsidR="001773D0">
        <w:rPr>
          <w:rFonts w:ascii="Arial" w:eastAsia="Times New Roman" w:hAnsi="Arial" w:cs="Arial"/>
          <w:sz w:val="22"/>
          <w:szCs w:val="22"/>
        </w:rPr>
        <w:t xml:space="preserve"> found we</w:t>
      </w:r>
      <w:r w:rsidR="00BD0251">
        <w:rPr>
          <w:rFonts w:ascii="Arial" w:eastAsia="Times New Roman" w:hAnsi="Arial" w:cs="Arial"/>
          <w:sz w:val="22"/>
          <w:szCs w:val="22"/>
        </w:rPr>
        <w:t xml:space="preserve"> got the exact same number of peaks when using two different operating systems (Mac and Linux) for all four samples (</w:t>
      </w:r>
      <w:r w:rsidR="002B353B">
        <w:rPr>
          <w:rFonts w:ascii="Arial" w:eastAsia="Times New Roman" w:hAnsi="Arial" w:cs="Arial"/>
          <w:sz w:val="22"/>
          <w:szCs w:val="22"/>
        </w:rPr>
        <w:t xml:space="preserve">paired t-test </w:t>
      </w:r>
      <w:r w:rsidR="00BD0251">
        <w:rPr>
          <w:rFonts w:ascii="Arial" w:eastAsia="Times New Roman" w:hAnsi="Arial" w:cs="Arial"/>
          <w:sz w:val="22"/>
          <w:szCs w:val="22"/>
        </w:rPr>
        <w:t xml:space="preserve">p-value </w:t>
      </w:r>
      <w:r w:rsidR="009543D9">
        <w:rPr>
          <w:rFonts w:ascii="Arial" w:eastAsia="Times New Roman" w:hAnsi="Arial" w:cs="Arial"/>
          <w:sz w:val="22"/>
          <w:szCs w:val="22"/>
        </w:rPr>
        <w:t>is</w:t>
      </w:r>
      <w:r w:rsidR="00BD0251">
        <w:rPr>
          <w:rFonts w:ascii="Arial" w:eastAsia="Times New Roman" w:hAnsi="Arial" w:cs="Arial"/>
          <w:sz w:val="22"/>
          <w:szCs w:val="22"/>
        </w:rPr>
        <w:t xml:space="preserve"> 1.000),</w:t>
      </w:r>
      <w:r>
        <w:rPr>
          <w:rFonts w:ascii="Arial" w:eastAsia="Times New Roman" w:hAnsi="Arial" w:cs="Arial"/>
          <w:sz w:val="22"/>
          <w:szCs w:val="22"/>
        </w:rPr>
        <w:t xml:space="preserve"> previous study shows</w:t>
      </w:r>
      <w:r w:rsidR="006A6387">
        <w:rPr>
          <w:rFonts w:ascii="Arial" w:eastAsia="Times New Roman" w:hAnsi="Arial" w:cs="Arial"/>
          <w:sz w:val="22"/>
          <w:szCs w:val="22"/>
        </w:rPr>
        <w:t xml:space="preserve"> different</w:t>
      </w:r>
      <w:r>
        <w:rPr>
          <w:rFonts w:ascii="Arial" w:eastAsia="Times New Roman" w:hAnsi="Arial" w:cs="Arial"/>
          <w:sz w:val="22"/>
          <w:szCs w:val="22"/>
        </w:rPr>
        <w:t xml:space="preserve"> operating system</w:t>
      </w:r>
      <w:r w:rsidR="006A6387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can </w:t>
      </w:r>
      <w:r w:rsidR="0065126C">
        <w:rPr>
          <w:rFonts w:ascii="Arial" w:eastAsia="Times New Roman" w:hAnsi="Arial" w:cs="Arial"/>
          <w:sz w:val="22"/>
          <w:szCs w:val="22"/>
        </w:rPr>
        <w:t>produce</w:t>
      </w:r>
      <w:r w:rsidR="006A6387">
        <w:rPr>
          <w:rFonts w:ascii="Arial" w:eastAsia="Times New Roman" w:hAnsi="Arial" w:cs="Arial"/>
          <w:sz w:val="22"/>
          <w:szCs w:val="22"/>
        </w:rPr>
        <w:t xml:space="preserve"> slightly different bioinformatics study results</w:t>
      </w:r>
      <w:r w:rsidR="00AC6D97">
        <w:rPr>
          <w:rFonts w:ascii="Arial" w:eastAsia="Times New Roman" w:hAnsi="Arial" w:cs="Arial"/>
          <w:sz w:val="22"/>
          <w:szCs w:val="22"/>
        </w:rPr>
        <w:t xml:space="preserve">. Therefore it is good to </w:t>
      </w:r>
      <w:r w:rsidR="00090D82">
        <w:rPr>
          <w:rFonts w:ascii="Arial" w:eastAsia="Times New Roman" w:hAnsi="Arial" w:cs="Arial"/>
          <w:sz w:val="22"/>
          <w:szCs w:val="22"/>
        </w:rPr>
        <w:t xml:space="preserve">have a </w:t>
      </w:r>
      <w:r w:rsidR="00AC6D97">
        <w:rPr>
          <w:rFonts w:ascii="Arial" w:eastAsia="Times New Roman" w:hAnsi="Arial" w:cs="Arial"/>
          <w:sz w:val="22"/>
          <w:szCs w:val="22"/>
        </w:rPr>
        <w:t>docker container</w:t>
      </w:r>
      <w:r w:rsidR="00D5277E">
        <w:rPr>
          <w:rFonts w:ascii="Arial" w:eastAsia="Times New Roman" w:hAnsi="Arial" w:cs="Arial"/>
          <w:sz w:val="22"/>
          <w:szCs w:val="22"/>
        </w:rPr>
        <w:t>.</w:t>
      </w:r>
      <w:r w:rsidR="006A6387">
        <w:rPr>
          <w:rFonts w:ascii="Arial" w:eastAsia="Times New Roman" w:hAnsi="Arial" w:cs="Arial"/>
          <w:sz w:val="22"/>
          <w:szCs w:val="22"/>
        </w:rPr>
        <w:t xml:space="preserve"> </w:t>
      </w:r>
      <w:r w:rsidR="00D5277E">
        <w:rPr>
          <w:rFonts w:ascii="Arial" w:eastAsia="Times New Roman" w:hAnsi="Arial" w:cs="Arial"/>
          <w:sz w:val="22"/>
          <w:szCs w:val="22"/>
        </w:rPr>
        <w:t>Moreover</w:t>
      </w:r>
      <w:r w:rsidR="006A6387">
        <w:rPr>
          <w:rFonts w:ascii="Arial" w:eastAsia="Times New Roman" w:hAnsi="Arial" w:cs="Arial"/>
          <w:sz w:val="22"/>
          <w:szCs w:val="22"/>
        </w:rPr>
        <w:t xml:space="preserve">, we found different </w:t>
      </w:r>
      <w:proofErr w:type="spellStart"/>
      <w:r w:rsidR="006A6387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6A6387">
        <w:rPr>
          <w:rFonts w:ascii="Arial" w:eastAsia="Times New Roman" w:hAnsi="Arial" w:cs="Arial"/>
          <w:sz w:val="22"/>
          <w:szCs w:val="22"/>
        </w:rPr>
        <w:t xml:space="preserve"> version</w:t>
      </w:r>
      <w:r w:rsidR="003926A8">
        <w:rPr>
          <w:rFonts w:ascii="Arial" w:eastAsia="Times New Roman" w:hAnsi="Arial" w:cs="Arial"/>
          <w:sz w:val="22"/>
          <w:szCs w:val="22"/>
        </w:rPr>
        <w:t xml:space="preserve"> (</w:t>
      </w:r>
      <w:r w:rsidR="00EE110A">
        <w:rPr>
          <w:rFonts w:ascii="Arial" w:eastAsia="Times New Roman" w:hAnsi="Arial" w:cs="Arial"/>
          <w:sz w:val="22"/>
          <w:szCs w:val="22"/>
        </w:rPr>
        <w:t xml:space="preserve">we tested </w:t>
      </w:r>
      <w:r w:rsidR="003926A8">
        <w:rPr>
          <w:rFonts w:ascii="Arial" w:eastAsia="Times New Roman" w:hAnsi="Arial" w:cs="Arial"/>
          <w:sz w:val="22"/>
          <w:szCs w:val="22"/>
        </w:rPr>
        <w:t>2.11 and 2.53)</w:t>
      </w:r>
      <w:r w:rsidR="006A6387">
        <w:rPr>
          <w:rFonts w:ascii="Arial" w:eastAsia="Times New Roman" w:hAnsi="Arial" w:cs="Arial"/>
          <w:sz w:val="22"/>
          <w:szCs w:val="22"/>
        </w:rPr>
        <w:t xml:space="preserve"> can produce significant</w:t>
      </w:r>
      <w:r w:rsidR="007A7CBC">
        <w:rPr>
          <w:rFonts w:ascii="Arial" w:eastAsia="Times New Roman" w:hAnsi="Arial" w:cs="Arial"/>
          <w:sz w:val="22"/>
          <w:szCs w:val="22"/>
        </w:rPr>
        <w:t>ly</w:t>
      </w:r>
      <w:r w:rsidR="006A6387">
        <w:rPr>
          <w:rFonts w:ascii="Arial" w:eastAsia="Times New Roman" w:hAnsi="Arial" w:cs="Arial"/>
          <w:sz w:val="22"/>
          <w:szCs w:val="22"/>
        </w:rPr>
        <w:t xml:space="preserve"> different number of peaks for the four samples (paired t-</w:t>
      </w:r>
      <w:r w:rsidR="006A6387">
        <w:rPr>
          <w:rFonts w:ascii="Arial" w:eastAsia="Times New Roman" w:hAnsi="Arial" w:cs="Arial"/>
          <w:sz w:val="22"/>
          <w:szCs w:val="22"/>
        </w:rPr>
        <w:lastRenderedPageBreak/>
        <w:t>test p-value is 0.002)</w:t>
      </w:r>
      <w:r w:rsidR="00E06974">
        <w:rPr>
          <w:rFonts w:ascii="Arial" w:eastAsia="Times New Roman" w:hAnsi="Arial" w:cs="Arial"/>
          <w:sz w:val="22"/>
          <w:szCs w:val="22"/>
        </w:rPr>
        <w:t>.</w:t>
      </w:r>
      <w:r w:rsidR="00170FB4">
        <w:rPr>
          <w:rFonts w:ascii="Arial" w:eastAsia="Times New Roman" w:hAnsi="Arial" w:cs="Arial"/>
          <w:sz w:val="22"/>
          <w:szCs w:val="22"/>
        </w:rPr>
        <w:t xml:space="preserve"> </w:t>
      </w:r>
      <w:r w:rsidR="000B3A09">
        <w:rPr>
          <w:rFonts w:ascii="Arial" w:eastAsia="Times New Roman" w:hAnsi="Arial" w:cs="Arial"/>
          <w:sz w:val="22"/>
          <w:szCs w:val="22"/>
        </w:rPr>
        <w:t xml:space="preserve">However, by randomly reading recent 10 literature using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 xml:space="preserve"> (database: PubMed; search keyword: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>; sort by most recent), we found only</w:t>
      </w:r>
      <w:r w:rsidR="00DD7AB3">
        <w:rPr>
          <w:rFonts w:ascii="Arial" w:eastAsia="Times New Roman" w:hAnsi="Arial" w:cs="Arial"/>
          <w:sz w:val="22"/>
          <w:szCs w:val="22"/>
        </w:rPr>
        <w:t xml:space="preserve"> 2</w:t>
      </w:r>
      <w:r w:rsidR="000B3A09">
        <w:rPr>
          <w:rFonts w:ascii="Arial" w:eastAsia="Times New Roman" w:hAnsi="Arial" w:cs="Arial"/>
          <w:sz w:val="22"/>
          <w:szCs w:val="22"/>
        </w:rPr>
        <w:t xml:space="preserve"> of them mentioned the detailed version of </w:t>
      </w:r>
      <w:proofErr w:type="spellStart"/>
      <w:r w:rsidR="000B3A09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0B3A09">
        <w:rPr>
          <w:rFonts w:ascii="Arial" w:eastAsia="Times New Roman" w:hAnsi="Arial" w:cs="Arial"/>
          <w:sz w:val="22"/>
          <w:szCs w:val="22"/>
        </w:rPr>
        <w:t xml:space="preserve"> they used</w:t>
      </w:r>
      <w:r w:rsidR="00DD7AB3">
        <w:rPr>
          <w:rFonts w:ascii="Arial" w:eastAsia="Times New Roman" w:hAnsi="Arial" w:cs="Arial"/>
          <w:sz w:val="22"/>
          <w:szCs w:val="22"/>
        </w:rPr>
        <w:t xml:space="preserve">, others just said they used </w:t>
      </w:r>
      <w:proofErr w:type="spellStart"/>
      <w:r w:rsidR="00DD7AB3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DD7AB3">
        <w:rPr>
          <w:rFonts w:ascii="Arial" w:eastAsia="Times New Roman" w:hAnsi="Arial" w:cs="Arial"/>
          <w:sz w:val="22"/>
          <w:szCs w:val="22"/>
        </w:rPr>
        <w:t xml:space="preserve"> 2</w:t>
      </w:r>
      <w:r w:rsidR="000B3A09">
        <w:rPr>
          <w:rFonts w:ascii="Arial" w:eastAsia="Times New Roman" w:hAnsi="Arial" w:cs="Arial"/>
          <w:sz w:val="22"/>
          <w:szCs w:val="22"/>
        </w:rPr>
        <w:t>.</w:t>
      </w:r>
      <w:r w:rsidR="005920C4">
        <w:rPr>
          <w:rFonts w:ascii="Arial" w:eastAsia="Times New Roman" w:hAnsi="Arial" w:cs="Arial"/>
          <w:sz w:val="22"/>
          <w:szCs w:val="22"/>
        </w:rPr>
        <w:t xml:space="preserve"> </w:t>
      </w:r>
      <w:r w:rsidR="007A7CBC">
        <w:rPr>
          <w:rFonts w:ascii="Arial" w:eastAsia="Times New Roman" w:hAnsi="Arial" w:cs="Arial"/>
          <w:sz w:val="22"/>
          <w:szCs w:val="22"/>
        </w:rPr>
        <w:t xml:space="preserve">When </w:t>
      </w:r>
      <w:r w:rsidR="003926A8">
        <w:rPr>
          <w:rFonts w:ascii="Arial" w:eastAsia="Times New Roman" w:hAnsi="Arial" w:cs="Arial"/>
          <w:sz w:val="22"/>
          <w:szCs w:val="22"/>
        </w:rPr>
        <w:t xml:space="preserve">employing our </w:t>
      </w:r>
      <w:proofErr w:type="spellStart"/>
      <w:r w:rsidR="003926A8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3926A8">
        <w:rPr>
          <w:rFonts w:ascii="Arial" w:eastAsia="Times New Roman" w:hAnsi="Arial" w:cs="Arial"/>
          <w:sz w:val="22"/>
          <w:szCs w:val="22"/>
        </w:rPr>
        <w:t>-based workflow, we got the exact same number of peaks</w:t>
      </w:r>
      <w:r w:rsidR="002D0132">
        <w:rPr>
          <w:rFonts w:ascii="Arial" w:eastAsia="Times New Roman" w:hAnsi="Arial" w:cs="Arial"/>
          <w:sz w:val="22"/>
          <w:szCs w:val="22"/>
        </w:rPr>
        <w:t xml:space="preserve"> (paired t-test p-value is 1.000)</w:t>
      </w:r>
      <w:r w:rsidR="003926A8">
        <w:rPr>
          <w:rFonts w:ascii="Arial" w:eastAsia="Times New Roman" w:hAnsi="Arial" w:cs="Arial"/>
          <w:sz w:val="22"/>
          <w:szCs w:val="22"/>
        </w:rPr>
        <w:t xml:space="preserve"> in two different host machines</w:t>
      </w:r>
      <w:r w:rsidR="00AB2B32">
        <w:rPr>
          <w:rFonts w:ascii="Arial" w:eastAsia="Times New Roman" w:hAnsi="Arial" w:cs="Arial"/>
          <w:sz w:val="22"/>
          <w:szCs w:val="22"/>
        </w:rPr>
        <w:t xml:space="preserve">, </w:t>
      </w:r>
      <w:r w:rsidR="00B77A0C">
        <w:rPr>
          <w:rFonts w:ascii="Arial" w:eastAsia="Times New Roman" w:hAnsi="Arial" w:cs="Arial"/>
          <w:sz w:val="22"/>
          <w:szCs w:val="22"/>
        </w:rPr>
        <w:t>even though their</w:t>
      </w:r>
      <w:r w:rsidR="00AB2B32">
        <w:rPr>
          <w:rFonts w:ascii="Arial" w:eastAsia="Times New Roman" w:hAnsi="Arial" w:cs="Arial"/>
          <w:sz w:val="22"/>
          <w:szCs w:val="22"/>
        </w:rPr>
        <w:t xml:space="preserve"> operating systems and </w:t>
      </w:r>
      <w:proofErr w:type="spellStart"/>
      <w:r w:rsidR="00AB2B32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AB2B32">
        <w:rPr>
          <w:rFonts w:ascii="Arial" w:eastAsia="Times New Roman" w:hAnsi="Arial" w:cs="Arial"/>
          <w:sz w:val="22"/>
          <w:szCs w:val="22"/>
        </w:rPr>
        <w:t xml:space="preserve"> versions are different.</w:t>
      </w:r>
      <w:commentRangeEnd w:id="47"/>
      <w:r w:rsidR="00A658FB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47"/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74E89389" w:rsidR="00D545A3" w:rsidRPr="00674159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t>Conclusion</w:t>
      </w:r>
      <w:r w:rsidRPr="00072BA1">
        <w:rPr>
          <w:rFonts w:cs="Arial"/>
          <w:sz w:val="22"/>
          <w:szCs w:val="22"/>
        </w:rPr>
        <w:t xml:space="preserve">: </w:t>
      </w:r>
      <w:ins w:id="56" w:author="Lemas,Dominick" w:date="2020-02-01T11:28:00Z">
        <w:r w:rsidR="00A658FB">
          <w:rPr>
            <w:rFonts w:cs="Arial"/>
            <w:sz w:val="22"/>
            <w:szCs w:val="22"/>
            <w:lang w:val="en-US"/>
          </w:rPr>
          <w:t>Our results de</w:t>
        </w:r>
        <w:bookmarkStart w:id="57" w:name="_GoBack"/>
        <w:bookmarkEnd w:id="57"/>
        <w:r w:rsidR="00A658FB">
          <w:rPr>
            <w:rFonts w:cs="Arial"/>
            <w:sz w:val="22"/>
            <w:szCs w:val="22"/>
            <w:lang w:val="en-US"/>
          </w:rPr>
          <w:t xml:space="preserve">monstrate </w:t>
        </w:r>
      </w:ins>
      <w:del w:id="58" w:author="Lemas,Dominick" w:date="2020-02-01T11:28:00Z">
        <w:r w:rsidR="00674159" w:rsidDel="00A658FB">
          <w:rPr>
            <w:rFonts w:cs="Arial"/>
            <w:sz w:val="22"/>
            <w:szCs w:val="22"/>
            <w:lang w:val="en-US"/>
          </w:rPr>
          <w:delText xml:space="preserve">We proposed </w:delText>
        </w:r>
      </w:del>
      <w:r w:rsidR="00674159">
        <w:rPr>
          <w:rFonts w:cs="Arial"/>
          <w:sz w:val="22"/>
          <w:szCs w:val="22"/>
          <w:lang w:val="en-US"/>
        </w:rPr>
        <w:t xml:space="preserve">a </w:t>
      </w:r>
      <w:proofErr w:type="spellStart"/>
      <w:r w:rsidR="00674159">
        <w:rPr>
          <w:rFonts w:cs="Arial"/>
          <w:sz w:val="22"/>
          <w:szCs w:val="22"/>
          <w:lang w:val="en-US"/>
        </w:rPr>
        <w:t>Nextflow</w:t>
      </w:r>
      <w:proofErr w:type="spellEnd"/>
      <w:r w:rsidR="00674159">
        <w:rPr>
          <w:rFonts w:cs="Arial"/>
          <w:sz w:val="22"/>
          <w:szCs w:val="22"/>
          <w:lang w:val="en-US"/>
        </w:rPr>
        <w:t>-based framework for untargeted metabolomics data processing</w:t>
      </w:r>
      <w:ins w:id="59" w:author="Lemas,Dominick" w:date="2020-02-01T11:28:00Z">
        <w:r w:rsidR="00A658FB">
          <w:rPr>
            <w:rFonts w:cs="Arial"/>
            <w:sz w:val="22"/>
            <w:szCs w:val="22"/>
            <w:lang w:val="en-US"/>
          </w:rPr>
          <w:t xml:space="preserve"> has potential to improve </w:t>
        </w:r>
      </w:ins>
      <w:del w:id="60" w:author="Lemas,Dominick" w:date="2020-02-01T11:28:00Z">
        <w:r w:rsidR="00674159" w:rsidDel="00A658FB">
          <w:rPr>
            <w:rFonts w:cs="Arial"/>
            <w:sz w:val="22"/>
            <w:szCs w:val="22"/>
            <w:lang w:val="en-US"/>
          </w:rPr>
          <w:delText xml:space="preserve"> and tested its </w:delText>
        </w:r>
      </w:del>
      <w:r w:rsidR="00E921A4">
        <w:rPr>
          <w:rFonts w:cs="Arial"/>
          <w:sz w:val="22"/>
          <w:szCs w:val="22"/>
          <w:lang w:val="en-US"/>
        </w:rPr>
        <w:t>reproducibility</w:t>
      </w:r>
      <w:ins w:id="61" w:author="Lemas,Dominick" w:date="2020-02-01T11:28:00Z">
        <w:r w:rsidR="00A658FB">
          <w:rPr>
            <w:rFonts w:cs="Arial"/>
            <w:sz w:val="22"/>
            <w:szCs w:val="22"/>
            <w:lang w:val="en-US"/>
          </w:rPr>
          <w:t xml:space="preserve"> at the level of data processing</w:t>
        </w:r>
      </w:ins>
      <w:r w:rsidR="00674159">
        <w:rPr>
          <w:rFonts w:cs="Arial"/>
          <w:sz w:val="22"/>
          <w:szCs w:val="22"/>
          <w:lang w:val="en-US"/>
        </w:rPr>
        <w:t xml:space="preserve">. </w:t>
      </w:r>
      <w:del w:id="62" w:author="Lemas,Dominick" w:date="2020-02-01T11:29:00Z">
        <w:r w:rsidR="00674159" w:rsidDel="00A658FB">
          <w:rPr>
            <w:rFonts w:cs="Arial"/>
            <w:sz w:val="22"/>
            <w:szCs w:val="22"/>
            <w:lang w:val="en-US"/>
          </w:rPr>
          <w:delText>We found our framework can effectively improve the reproducibility thus facilitate collaborative research</w:delText>
        </w:r>
        <w:r w:rsidR="00FF14A0" w:rsidDel="00A658FB">
          <w:rPr>
            <w:rFonts w:cs="Arial"/>
            <w:sz w:val="22"/>
            <w:szCs w:val="22"/>
            <w:lang w:val="en-US"/>
          </w:rPr>
          <w:delText>.</w:delText>
        </w:r>
      </w:del>
    </w:p>
    <w:sectPr w:rsidR="00D545A3" w:rsidRPr="0067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7" w:author="Lemas,Dominick" w:date="2020-02-01T11:29:00Z" w:initials="L">
    <w:p w14:paraId="18A72502" w14:textId="634B1150" w:rsidR="00A658FB" w:rsidRDefault="00A658FB">
      <w:pPr>
        <w:pStyle w:val="CommentText"/>
      </w:pPr>
      <w:r>
        <w:rPr>
          <w:rStyle w:val="CommentReference"/>
        </w:rPr>
        <w:annotationRef/>
      </w:r>
      <w:r>
        <w:t xml:space="preserve">Please find example(s) to help structure the results. As written I do not have a clear idea what you are trying to communicate. We can meet and discuss at our next </w:t>
      </w:r>
      <w:proofErr w:type="spellStart"/>
      <w:r>
        <w:t>meetin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A725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mas,Dominick">
    <w15:presenceInfo w15:providerId="AD" w15:userId="S-1-5-21-1308237860-4193317556-336787646-183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F6"/>
    <w:rsid w:val="00000C5B"/>
    <w:rsid w:val="0002652F"/>
    <w:rsid w:val="000361F6"/>
    <w:rsid w:val="00081C9A"/>
    <w:rsid w:val="00084F23"/>
    <w:rsid w:val="00090D82"/>
    <w:rsid w:val="000922C6"/>
    <w:rsid w:val="000B3A09"/>
    <w:rsid w:val="000C28A7"/>
    <w:rsid w:val="000E2329"/>
    <w:rsid w:val="000F433A"/>
    <w:rsid w:val="00124569"/>
    <w:rsid w:val="00126E50"/>
    <w:rsid w:val="00134928"/>
    <w:rsid w:val="0014320C"/>
    <w:rsid w:val="00170FB4"/>
    <w:rsid w:val="001773D0"/>
    <w:rsid w:val="001800B1"/>
    <w:rsid w:val="001B65E4"/>
    <w:rsid w:val="001C402F"/>
    <w:rsid w:val="001E0FFC"/>
    <w:rsid w:val="001E3CAC"/>
    <w:rsid w:val="001E4296"/>
    <w:rsid w:val="001E5D41"/>
    <w:rsid w:val="001F0583"/>
    <w:rsid w:val="002135E9"/>
    <w:rsid w:val="00221926"/>
    <w:rsid w:val="00221E0D"/>
    <w:rsid w:val="00227DB3"/>
    <w:rsid w:val="00230BB1"/>
    <w:rsid w:val="002608EC"/>
    <w:rsid w:val="002618B5"/>
    <w:rsid w:val="00283A7E"/>
    <w:rsid w:val="0029294C"/>
    <w:rsid w:val="002A2A4F"/>
    <w:rsid w:val="002A4F33"/>
    <w:rsid w:val="002B353B"/>
    <w:rsid w:val="002C1AEC"/>
    <w:rsid w:val="002D0132"/>
    <w:rsid w:val="00302E7A"/>
    <w:rsid w:val="003209A6"/>
    <w:rsid w:val="00336218"/>
    <w:rsid w:val="00336606"/>
    <w:rsid w:val="0034463C"/>
    <w:rsid w:val="00354908"/>
    <w:rsid w:val="0035598C"/>
    <w:rsid w:val="0036018E"/>
    <w:rsid w:val="00362B84"/>
    <w:rsid w:val="00364D83"/>
    <w:rsid w:val="003664EA"/>
    <w:rsid w:val="00372E2C"/>
    <w:rsid w:val="003926A8"/>
    <w:rsid w:val="00394B26"/>
    <w:rsid w:val="003A2B60"/>
    <w:rsid w:val="003D33C5"/>
    <w:rsid w:val="003E2851"/>
    <w:rsid w:val="00401857"/>
    <w:rsid w:val="00407BFF"/>
    <w:rsid w:val="0042677D"/>
    <w:rsid w:val="004337A2"/>
    <w:rsid w:val="00453066"/>
    <w:rsid w:val="0045404F"/>
    <w:rsid w:val="00482976"/>
    <w:rsid w:val="00490D37"/>
    <w:rsid w:val="004B4A57"/>
    <w:rsid w:val="004B53E6"/>
    <w:rsid w:val="004C6AE9"/>
    <w:rsid w:val="004D10F6"/>
    <w:rsid w:val="004D4504"/>
    <w:rsid w:val="004F2AE6"/>
    <w:rsid w:val="004F4324"/>
    <w:rsid w:val="004F57F7"/>
    <w:rsid w:val="00554ADA"/>
    <w:rsid w:val="00565195"/>
    <w:rsid w:val="00576858"/>
    <w:rsid w:val="00576A89"/>
    <w:rsid w:val="00587D3A"/>
    <w:rsid w:val="005920C4"/>
    <w:rsid w:val="005A1BDC"/>
    <w:rsid w:val="005C16F9"/>
    <w:rsid w:val="005C2B2D"/>
    <w:rsid w:val="005D44E1"/>
    <w:rsid w:val="005E27FF"/>
    <w:rsid w:val="005F446B"/>
    <w:rsid w:val="005F4EE9"/>
    <w:rsid w:val="0065126C"/>
    <w:rsid w:val="0066190A"/>
    <w:rsid w:val="00661FA6"/>
    <w:rsid w:val="00674159"/>
    <w:rsid w:val="0068201B"/>
    <w:rsid w:val="0068326D"/>
    <w:rsid w:val="006A001E"/>
    <w:rsid w:val="006A6387"/>
    <w:rsid w:val="006D5D7D"/>
    <w:rsid w:val="006F33C2"/>
    <w:rsid w:val="007016C5"/>
    <w:rsid w:val="00712B05"/>
    <w:rsid w:val="007464CF"/>
    <w:rsid w:val="007477A4"/>
    <w:rsid w:val="007668FE"/>
    <w:rsid w:val="0077510B"/>
    <w:rsid w:val="007A579F"/>
    <w:rsid w:val="007A7CBC"/>
    <w:rsid w:val="007C3614"/>
    <w:rsid w:val="007D61CE"/>
    <w:rsid w:val="007F2350"/>
    <w:rsid w:val="007F55E6"/>
    <w:rsid w:val="008023E0"/>
    <w:rsid w:val="008106CC"/>
    <w:rsid w:val="00811B3B"/>
    <w:rsid w:val="00812D18"/>
    <w:rsid w:val="00852383"/>
    <w:rsid w:val="008637AF"/>
    <w:rsid w:val="00875E40"/>
    <w:rsid w:val="00886078"/>
    <w:rsid w:val="008A491D"/>
    <w:rsid w:val="008B6A9D"/>
    <w:rsid w:val="009527FC"/>
    <w:rsid w:val="009543D9"/>
    <w:rsid w:val="00990FB0"/>
    <w:rsid w:val="00993C73"/>
    <w:rsid w:val="009A3021"/>
    <w:rsid w:val="009D4CAD"/>
    <w:rsid w:val="009F01E3"/>
    <w:rsid w:val="00A067F0"/>
    <w:rsid w:val="00A47717"/>
    <w:rsid w:val="00A658FB"/>
    <w:rsid w:val="00AB2B32"/>
    <w:rsid w:val="00AC6D97"/>
    <w:rsid w:val="00AF1ED3"/>
    <w:rsid w:val="00AF7BB0"/>
    <w:rsid w:val="00B13B24"/>
    <w:rsid w:val="00B27646"/>
    <w:rsid w:val="00B77A0C"/>
    <w:rsid w:val="00B813A0"/>
    <w:rsid w:val="00BC52AC"/>
    <w:rsid w:val="00BD0251"/>
    <w:rsid w:val="00BD40E4"/>
    <w:rsid w:val="00BF0BF1"/>
    <w:rsid w:val="00BF1E7A"/>
    <w:rsid w:val="00BF641F"/>
    <w:rsid w:val="00C54725"/>
    <w:rsid w:val="00C603F8"/>
    <w:rsid w:val="00C63D43"/>
    <w:rsid w:val="00CB1CA1"/>
    <w:rsid w:val="00CF5FCD"/>
    <w:rsid w:val="00CF7349"/>
    <w:rsid w:val="00D1695A"/>
    <w:rsid w:val="00D1707D"/>
    <w:rsid w:val="00D37153"/>
    <w:rsid w:val="00D5277E"/>
    <w:rsid w:val="00D545A3"/>
    <w:rsid w:val="00D62A13"/>
    <w:rsid w:val="00D62CEB"/>
    <w:rsid w:val="00D71104"/>
    <w:rsid w:val="00D826E2"/>
    <w:rsid w:val="00D97951"/>
    <w:rsid w:val="00DB335B"/>
    <w:rsid w:val="00DD0D83"/>
    <w:rsid w:val="00DD2D55"/>
    <w:rsid w:val="00DD7AB3"/>
    <w:rsid w:val="00DE7519"/>
    <w:rsid w:val="00E06974"/>
    <w:rsid w:val="00E16705"/>
    <w:rsid w:val="00E17E07"/>
    <w:rsid w:val="00E26724"/>
    <w:rsid w:val="00E5380C"/>
    <w:rsid w:val="00E6325F"/>
    <w:rsid w:val="00E745A0"/>
    <w:rsid w:val="00E921A4"/>
    <w:rsid w:val="00E96AB1"/>
    <w:rsid w:val="00EB0974"/>
    <w:rsid w:val="00EC6EB2"/>
    <w:rsid w:val="00ED4214"/>
    <w:rsid w:val="00ED5969"/>
    <w:rsid w:val="00EE110A"/>
    <w:rsid w:val="00F04983"/>
    <w:rsid w:val="00F34256"/>
    <w:rsid w:val="00F6209D"/>
    <w:rsid w:val="00FA3D10"/>
    <w:rsid w:val="00FC3C58"/>
    <w:rsid w:val="00FE5F85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mailto:tgarrett@ufl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irpich@gsu.edu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Lemas,Dominick</cp:lastModifiedBy>
  <cp:revision>3</cp:revision>
  <dcterms:created xsi:type="dcterms:W3CDTF">2020-02-01T16:21:00Z</dcterms:created>
  <dcterms:modified xsi:type="dcterms:W3CDTF">2020-02-01T16:29:00Z</dcterms:modified>
</cp:coreProperties>
</file>