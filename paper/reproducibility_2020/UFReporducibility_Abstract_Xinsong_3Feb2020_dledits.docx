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BF9754" w14:textId="77777777" w:rsidR="000361F6" w:rsidRDefault="000361F6" w:rsidP="000361F6">
      <w:pPr>
        <w:keepLines/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Research Reproducibility 2020</w:t>
      </w:r>
      <w:r>
        <w:rPr>
          <w:rFonts w:ascii="Arial" w:hAnsi="Arial" w:cs="Arial"/>
          <w:b/>
          <w:bCs/>
        </w:rPr>
        <w:br/>
        <w:t>Educating for Reproducibility: Pathways to Research Integrity</w:t>
      </w:r>
      <w:r>
        <w:rPr>
          <w:rFonts w:ascii="Arial" w:hAnsi="Arial" w:cs="Arial"/>
          <w:b/>
          <w:bCs/>
        </w:rPr>
        <w:br/>
        <w:t>University of Florida, Gainesville, FL, USA</w:t>
      </w:r>
    </w:p>
    <w:p w14:paraId="7E1D2A3C" w14:textId="77777777" w:rsidR="000361F6" w:rsidRDefault="000361F6" w:rsidP="000361F6">
      <w:pPr>
        <w:keepLines/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EA2CE5" w14:textId="77777777" w:rsidR="000361F6" w:rsidRDefault="000361F6" w:rsidP="000361F6">
      <w:pPr>
        <w:keepLines/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p w14:paraId="15C912A7" w14:textId="6C94F5C5" w:rsidR="000361F6" w:rsidRPr="00197379" w:rsidRDefault="00BF641F" w:rsidP="000361F6">
      <w:pPr>
        <w:keepLines/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sz w:val="22"/>
          <w:szCs w:val="22"/>
        </w:rPr>
        <w:t xml:space="preserve">A </w:t>
      </w:r>
      <w:r w:rsidR="007668FE">
        <w:rPr>
          <w:rFonts w:ascii="Arial" w:hAnsi="Arial" w:cs="Arial"/>
          <w:b/>
          <w:sz w:val="22"/>
          <w:szCs w:val="22"/>
        </w:rPr>
        <w:t>Highly-Reproducible</w:t>
      </w:r>
      <w:r>
        <w:rPr>
          <w:rFonts w:ascii="Arial" w:hAnsi="Arial" w:cs="Arial"/>
          <w:b/>
          <w:sz w:val="22"/>
          <w:szCs w:val="22"/>
        </w:rPr>
        <w:t xml:space="preserve"> Workflow for Untargeted Metabolomics Data Processing</w:t>
      </w:r>
    </w:p>
    <w:p w14:paraId="5DDD52C1" w14:textId="77777777" w:rsidR="000361F6" w:rsidRPr="00197379" w:rsidRDefault="000361F6" w:rsidP="000361F6">
      <w:pPr>
        <w:keepLines/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0EBC97E6" w14:textId="036D281E" w:rsidR="000361F6" w:rsidRPr="00197379" w:rsidRDefault="0077510B" w:rsidP="000361F6">
      <w:pPr>
        <w:keepLines/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Xinsong Du</w:t>
      </w:r>
      <w:r w:rsidR="000361F6" w:rsidRPr="00197379">
        <w:rPr>
          <w:rFonts w:ascii="Arial" w:hAnsi="Arial" w:cs="Arial"/>
          <w:bCs/>
          <w:vertAlign w:val="superscript"/>
        </w:rPr>
        <w:t>(1)</w:t>
      </w:r>
      <w:r w:rsidR="000361F6" w:rsidRPr="00197379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Luran Manfio</w:t>
      </w:r>
      <w:r w:rsidR="000361F6" w:rsidRPr="00197379">
        <w:rPr>
          <w:rFonts w:ascii="Arial" w:hAnsi="Arial" w:cs="Arial"/>
          <w:bCs/>
          <w:vertAlign w:val="superscript"/>
        </w:rPr>
        <w:t>(</w:t>
      </w:r>
      <w:r w:rsidR="00E6325F">
        <w:rPr>
          <w:rFonts w:ascii="Arial" w:hAnsi="Arial" w:cs="Arial"/>
          <w:bCs/>
          <w:vertAlign w:val="superscript"/>
        </w:rPr>
        <w:t>1</w:t>
      </w:r>
      <w:r w:rsidR="000361F6" w:rsidRPr="00197379">
        <w:rPr>
          <w:rFonts w:ascii="Arial" w:hAnsi="Arial" w:cs="Arial"/>
          <w:bCs/>
          <w:vertAlign w:val="superscript"/>
        </w:rPr>
        <w:t>)</w:t>
      </w:r>
      <w:r w:rsidR="000361F6" w:rsidRPr="00197379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Alexander Kirpich</w:t>
      </w:r>
      <w:r w:rsidR="000361F6" w:rsidRPr="00197379">
        <w:rPr>
          <w:rFonts w:ascii="Arial" w:hAnsi="Arial" w:cs="Arial"/>
          <w:bCs/>
          <w:vertAlign w:val="superscript"/>
        </w:rPr>
        <w:t>(</w:t>
      </w:r>
      <w:r w:rsidR="00E6325F">
        <w:rPr>
          <w:rFonts w:ascii="Arial" w:hAnsi="Arial" w:cs="Arial"/>
          <w:bCs/>
          <w:vertAlign w:val="superscript"/>
        </w:rPr>
        <w:t>2</w:t>
      </w:r>
      <w:r w:rsidRPr="00197379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William R. Hogan</w:t>
      </w:r>
      <w:r w:rsidRPr="00197379">
        <w:rPr>
          <w:rFonts w:ascii="Arial" w:hAnsi="Arial" w:cs="Arial"/>
          <w:bCs/>
          <w:vertAlign w:val="superscript"/>
        </w:rPr>
        <w:t>(</w:t>
      </w:r>
      <w:r w:rsidR="00E6325F">
        <w:rPr>
          <w:rFonts w:ascii="Arial" w:hAnsi="Arial" w:cs="Arial"/>
          <w:bCs/>
          <w:vertAlign w:val="superscript"/>
        </w:rPr>
        <w:t>1</w:t>
      </w:r>
      <w:r w:rsidRPr="00197379">
        <w:rPr>
          <w:rFonts w:ascii="Arial" w:hAnsi="Arial" w:cs="Arial"/>
          <w:bCs/>
          <w:vertAlign w:val="superscript"/>
        </w:rPr>
        <w:t>)</w:t>
      </w:r>
      <w:r w:rsidRPr="00197379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Timothy J. Garrett</w:t>
      </w:r>
      <w:r w:rsidRPr="00197379">
        <w:rPr>
          <w:rFonts w:ascii="Arial" w:hAnsi="Arial" w:cs="Arial"/>
          <w:bCs/>
          <w:vertAlign w:val="superscript"/>
        </w:rPr>
        <w:t>(3)</w:t>
      </w:r>
      <w:r w:rsidRPr="00197379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Dominick J. Lemas</w:t>
      </w:r>
      <w:r w:rsidRPr="00197379">
        <w:rPr>
          <w:rFonts w:ascii="Arial" w:hAnsi="Arial" w:cs="Arial"/>
          <w:bCs/>
          <w:vertAlign w:val="superscript"/>
        </w:rPr>
        <w:t>(</w:t>
      </w:r>
      <w:r w:rsidR="00E6325F">
        <w:rPr>
          <w:rFonts w:ascii="Arial" w:hAnsi="Arial" w:cs="Arial"/>
          <w:bCs/>
          <w:vertAlign w:val="superscript"/>
        </w:rPr>
        <w:t>1</w:t>
      </w:r>
      <w:r w:rsidRPr="00197379">
        <w:rPr>
          <w:rFonts w:ascii="Arial" w:hAnsi="Arial" w:cs="Arial"/>
          <w:bCs/>
          <w:vertAlign w:val="superscript"/>
        </w:rPr>
        <w:t>)</w:t>
      </w:r>
    </w:p>
    <w:p w14:paraId="741C079A" w14:textId="3096E889" w:rsidR="000361F6" w:rsidRPr="00197379" w:rsidRDefault="000361F6" w:rsidP="000361F6">
      <w:pPr>
        <w:keepLines/>
        <w:widowControl w:val="0"/>
        <w:autoSpaceDE w:val="0"/>
        <w:autoSpaceDN w:val="0"/>
        <w:adjustRightInd w:val="0"/>
        <w:jc w:val="center"/>
        <w:rPr>
          <w:rFonts w:ascii="Arial" w:hAnsi="Arial" w:cs="Arial"/>
          <w:i/>
          <w:iCs/>
        </w:rPr>
      </w:pPr>
      <w:r w:rsidRPr="00197379">
        <w:rPr>
          <w:rFonts w:ascii="Arial" w:hAnsi="Arial" w:cs="Arial"/>
          <w:iCs/>
          <w:vertAlign w:val="superscript"/>
        </w:rPr>
        <w:t>(1)</w:t>
      </w:r>
      <w:r w:rsidR="00E6325F">
        <w:rPr>
          <w:rFonts w:ascii="Arial" w:hAnsi="Arial" w:cs="Arial"/>
          <w:i/>
          <w:iCs/>
        </w:rPr>
        <w:t>Department of Health Outcomes and Biomedical Informatics</w:t>
      </w:r>
      <w:r w:rsidR="00DE7519">
        <w:rPr>
          <w:rFonts w:ascii="Arial" w:hAnsi="Arial" w:cs="Arial"/>
          <w:i/>
          <w:iCs/>
        </w:rPr>
        <w:t>, College of Medicine, University of Florida</w:t>
      </w:r>
      <w:r w:rsidR="00E6325F">
        <w:rPr>
          <w:rFonts w:ascii="Arial" w:hAnsi="Arial" w:cs="Arial"/>
          <w:i/>
          <w:iCs/>
        </w:rPr>
        <w:t>.</w:t>
      </w:r>
      <w:r w:rsidRPr="00197379">
        <w:rPr>
          <w:rFonts w:ascii="Arial" w:hAnsi="Arial" w:cs="Arial"/>
          <w:i/>
          <w:iCs/>
        </w:rPr>
        <w:t xml:space="preserve"> </w:t>
      </w:r>
      <w:r w:rsidR="00E6325F">
        <w:rPr>
          <w:rFonts w:ascii="Arial" w:hAnsi="Arial" w:cs="Arial"/>
          <w:i/>
          <w:iCs/>
        </w:rPr>
        <w:t>{xinsongdu, manfiol, hoganwr, djlemas}@ufl.edu</w:t>
      </w:r>
    </w:p>
    <w:p w14:paraId="725C8FDC" w14:textId="4C65A882" w:rsidR="000361F6" w:rsidRDefault="000361F6" w:rsidP="000361F6">
      <w:pPr>
        <w:keepLines/>
        <w:widowControl w:val="0"/>
        <w:autoSpaceDE w:val="0"/>
        <w:autoSpaceDN w:val="0"/>
        <w:adjustRightInd w:val="0"/>
        <w:jc w:val="center"/>
        <w:rPr>
          <w:rFonts w:ascii="Arial" w:hAnsi="Arial" w:cs="Arial"/>
          <w:i/>
          <w:iCs/>
        </w:rPr>
      </w:pPr>
      <w:r w:rsidRPr="00197379">
        <w:rPr>
          <w:rFonts w:ascii="Arial" w:hAnsi="Arial" w:cs="Arial"/>
          <w:iCs/>
          <w:vertAlign w:val="superscript"/>
        </w:rPr>
        <w:t>(</w:t>
      </w:r>
      <w:r w:rsidR="00DE7519">
        <w:rPr>
          <w:rFonts w:ascii="Arial" w:hAnsi="Arial" w:cs="Arial"/>
          <w:iCs/>
          <w:vertAlign w:val="superscript"/>
        </w:rPr>
        <w:t>2</w:t>
      </w:r>
      <w:r w:rsidRPr="00197379">
        <w:rPr>
          <w:rFonts w:ascii="Arial" w:hAnsi="Arial" w:cs="Arial"/>
          <w:iCs/>
          <w:vertAlign w:val="superscript"/>
        </w:rPr>
        <w:t>)</w:t>
      </w:r>
      <w:r w:rsidR="00DE7519">
        <w:rPr>
          <w:rFonts w:ascii="Arial" w:hAnsi="Arial" w:cs="Arial"/>
          <w:i/>
          <w:iCs/>
        </w:rPr>
        <w:t xml:space="preserve">Department of Population Health Sciences, School of Public Health, Georgia State University. </w:t>
      </w:r>
      <w:hyperlink r:id="rId4" w:history="1">
        <w:r w:rsidR="00DE7519" w:rsidRPr="00E40CF1">
          <w:rPr>
            <w:rStyle w:val="Hyperlink"/>
            <w:rFonts w:ascii="Arial" w:hAnsi="Arial" w:cs="Arial"/>
            <w:i/>
            <w:iCs/>
          </w:rPr>
          <w:t>akirpich@gsu.edu</w:t>
        </w:r>
      </w:hyperlink>
    </w:p>
    <w:p w14:paraId="39F1E08A" w14:textId="380FD4BC" w:rsidR="00DE7519" w:rsidRPr="00197379" w:rsidRDefault="00DE7519" w:rsidP="00DE7519">
      <w:pPr>
        <w:keepLines/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197379">
        <w:rPr>
          <w:rFonts w:ascii="Arial" w:hAnsi="Arial" w:cs="Arial"/>
          <w:iCs/>
          <w:vertAlign w:val="superscript"/>
        </w:rPr>
        <w:t>(</w:t>
      </w:r>
      <w:r>
        <w:rPr>
          <w:rFonts w:ascii="Arial" w:hAnsi="Arial" w:cs="Arial"/>
          <w:iCs/>
          <w:vertAlign w:val="superscript"/>
        </w:rPr>
        <w:t>3</w:t>
      </w:r>
      <w:r w:rsidRPr="00197379">
        <w:rPr>
          <w:rFonts w:ascii="Arial" w:hAnsi="Arial" w:cs="Arial"/>
          <w:iCs/>
          <w:vertAlign w:val="superscript"/>
        </w:rPr>
        <w:t>)</w:t>
      </w:r>
      <w:r>
        <w:rPr>
          <w:rFonts w:ascii="Arial" w:hAnsi="Arial" w:cs="Arial"/>
          <w:i/>
          <w:iCs/>
        </w:rPr>
        <w:t xml:space="preserve">Department of </w:t>
      </w:r>
      <w:r w:rsidR="005C2B2D">
        <w:rPr>
          <w:rFonts w:ascii="Arial" w:hAnsi="Arial" w:cs="Arial"/>
          <w:i/>
          <w:iCs/>
        </w:rPr>
        <w:t>Pathology</w:t>
      </w:r>
      <w:r>
        <w:rPr>
          <w:rFonts w:ascii="Arial" w:hAnsi="Arial" w:cs="Arial"/>
          <w:i/>
          <w:iCs/>
        </w:rPr>
        <w:t xml:space="preserve">, </w:t>
      </w:r>
      <w:r w:rsidR="005C2B2D">
        <w:rPr>
          <w:rFonts w:ascii="Arial" w:hAnsi="Arial" w:cs="Arial"/>
          <w:i/>
          <w:iCs/>
        </w:rPr>
        <w:t>Immunology and Laboratory Medicine, College of Medicine</w:t>
      </w:r>
      <w:r>
        <w:rPr>
          <w:rFonts w:ascii="Arial" w:hAnsi="Arial" w:cs="Arial"/>
          <w:i/>
          <w:iCs/>
        </w:rPr>
        <w:t xml:space="preserve">, </w:t>
      </w:r>
      <w:r w:rsidR="005C2B2D">
        <w:rPr>
          <w:rFonts w:ascii="Arial" w:hAnsi="Arial" w:cs="Arial"/>
          <w:i/>
          <w:iCs/>
        </w:rPr>
        <w:t>University of Florida</w:t>
      </w:r>
      <w:r>
        <w:rPr>
          <w:rFonts w:ascii="Arial" w:hAnsi="Arial" w:cs="Arial"/>
          <w:i/>
          <w:iCs/>
        </w:rPr>
        <w:t xml:space="preserve">. </w:t>
      </w:r>
      <w:hyperlink r:id="rId5" w:history="1">
        <w:r w:rsidR="00A067F0" w:rsidRPr="00E40CF1">
          <w:rPr>
            <w:rStyle w:val="Hyperlink"/>
            <w:rFonts w:ascii="Arial" w:hAnsi="Arial" w:cs="Arial"/>
            <w:i/>
            <w:iCs/>
          </w:rPr>
          <w:t>tgarrett@ufl.edu</w:t>
        </w:r>
      </w:hyperlink>
      <w:r w:rsidR="00A067F0">
        <w:rPr>
          <w:rFonts w:ascii="Arial" w:hAnsi="Arial" w:cs="Arial"/>
          <w:i/>
          <w:iCs/>
        </w:rPr>
        <w:t xml:space="preserve"> </w:t>
      </w:r>
    </w:p>
    <w:p w14:paraId="6407E0EF" w14:textId="77777777" w:rsidR="000361F6" w:rsidRPr="00197379" w:rsidRDefault="000361F6" w:rsidP="000361F6">
      <w:pPr>
        <w:keepLines/>
        <w:widowControl w:val="0"/>
        <w:jc w:val="center"/>
        <w:rPr>
          <w:rFonts w:ascii="Arial" w:hAnsi="Arial" w:cs="Arial"/>
        </w:rPr>
      </w:pPr>
    </w:p>
    <w:p w14:paraId="1D4D0DF6" w14:textId="77777777" w:rsidR="000361F6" w:rsidRPr="00197379" w:rsidRDefault="000361F6" w:rsidP="000361F6">
      <w:pPr>
        <w:keepLines/>
        <w:widowControl w:val="0"/>
        <w:jc w:val="center"/>
        <w:rPr>
          <w:rFonts w:ascii="Arial" w:hAnsi="Arial" w:cs="Arial"/>
        </w:rPr>
      </w:pPr>
    </w:p>
    <w:p w14:paraId="301D67BE" w14:textId="77777777" w:rsidR="000361F6" w:rsidRPr="00197379" w:rsidRDefault="000361F6" w:rsidP="000361F6">
      <w:pPr>
        <w:pStyle w:val="Heading5"/>
        <w:keepNext w:val="0"/>
        <w:keepLines/>
        <w:widowControl w:val="0"/>
        <w:jc w:val="center"/>
        <w:rPr>
          <w:rFonts w:ascii="Arial" w:hAnsi="Arial" w:cs="Arial"/>
          <w:szCs w:val="24"/>
        </w:rPr>
      </w:pPr>
      <w:r w:rsidRPr="00197379">
        <w:rPr>
          <w:rFonts w:ascii="Arial" w:hAnsi="Arial" w:cs="Arial"/>
          <w:szCs w:val="24"/>
        </w:rPr>
        <w:t>ABSTRACT</w:t>
      </w:r>
    </w:p>
    <w:p w14:paraId="7321A189" w14:textId="77777777" w:rsidR="000361F6" w:rsidRPr="00197379" w:rsidRDefault="000361F6" w:rsidP="000361F6">
      <w:pPr>
        <w:keepLines/>
        <w:widowControl w:val="0"/>
        <w:rPr>
          <w:rFonts w:ascii="Arial" w:hAnsi="Arial" w:cs="Arial"/>
        </w:rPr>
      </w:pPr>
    </w:p>
    <w:p w14:paraId="546DF732" w14:textId="06CD35F6" w:rsidR="00362B84" w:rsidRPr="00072BA1" w:rsidRDefault="00362B84" w:rsidP="00A658FB">
      <w:pPr>
        <w:jc w:val="both"/>
        <w:rPr>
          <w:rFonts w:ascii="Arial" w:eastAsia="Times New Roman" w:hAnsi="Arial" w:cs="Arial"/>
          <w:sz w:val="22"/>
          <w:szCs w:val="22"/>
        </w:rPr>
      </w:pPr>
      <w:r w:rsidRPr="00072BA1">
        <w:rPr>
          <w:rFonts w:ascii="Arial" w:eastAsia="Times New Roman" w:hAnsi="Arial" w:cs="Arial"/>
          <w:b/>
          <w:sz w:val="22"/>
          <w:szCs w:val="22"/>
        </w:rPr>
        <w:t>Background:</w:t>
      </w:r>
      <w:r w:rsidRPr="00072BA1">
        <w:rPr>
          <w:rFonts w:ascii="Arial" w:eastAsia="Times New Roman" w:hAnsi="Arial" w:cs="Arial"/>
          <w:sz w:val="22"/>
          <w:szCs w:val="22"/>
        </w:rPr>
        <w:t xml:space="preserve"> </w:t>
      </w:r>
      <w:r>
        <w:rPr>
          <w:rFonts w:ascii="Arial" w:eastAsia="Times New Roman" w:hAnsi="Arial" w:cs="Arial"/>
          <w:sz w:val="22"/>
          <w:szCs w:val="22"/>
        </w:rPr>
        <w:t xml:space="preserve">Reproducibility of untargeted metabolomics data </w:t>
      </w:r>
      <w:r w:rsidR="001C402F">
        <w:rPr>
          <w:rFonts w:ascii="Arial" w:eastAsia="Times New Roman" w:hAnsi="Arial" w:cs="Arial"/>
          <w:sz w:val="22"/>
          <w:szCs w:val="22"/>
        </w:rPr>
        <w:t>processing</w:t>
      </w:r>
      <w:r>
        <w:rPr>
          <w:rFonts w:ascii="Arial" w:eastAsia="Times New Roman" w:hAnsi="Arial" w:cs="Arial"/>
          <w:sz w:val="22"/>
          <w:szCs w:val="22"/>
        </w:rPr>
        <w:t xml:space="preserve"> remains a challenge</w:t>
      </w:r>
      <w:r w:rsidR="00A658FB">
        <w:rPr>
          <w:rFonts w:ascii="Arial" w:eastAsia="Times New Roman" w:hAnsi="Arial" w:cs="Arial"/>
          <w:sz w:val="22"/>
          <w:szCs w:val="22"/>
        </w:rPr>
        <w:t xml:space="preserve">. </w:t>
      </w:r>
    </w:p>
    <w:p w14:paraId="19B12450" w14:textId="77777777" w:rsidR="00362B84" w:rsidRPr="00072BA1" w:rsidRDefault="00362B84" w:rsidP="00A658FB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3BCAE129" w14:textId="37A3561A" w:rsidR="00362B84" w:rsidRPr="00072BA1" w:rsidRDefault="00362B84">
      <w:pPr>
        <w:jc w:val="both"/>
        <w:rPr>
          <w:rFonts w:ascii="Arial" w:eastAsia="Times New Roman" w:hAnsi="Arial" w:cs="Arial"/>
          <w:sz w:val="22"/>
          <w:szCs w:val="22"/>
        </w:rPr>
      </w:pPr>
      <w:r w:rsidRPr="00072BA1">
        <w:rPr>
          <w:rFonts w:ascii="Arial" w:eastAsia="Times New Roman" w:hAnsi="Arial" w:cs="Arial"/>
          <w:b/>
          <w:sz w:val="22"/>
          <w:szCs w:val="22"/>
        </w:rPr>
        <w:t>Objective</w:t>
      </w:r>
      <w:r w:rsidRPr="00072BA1">
        <w:rPr>
          <w:rFonts w:ascii="Arial" w:eastAsia="Times New Roman" w:hAnsi="Arial" w:cs="Arial"/>
          <w:sz w:val="22"/>
          <w:szCs w:val="22"/>
        </w:rPr>
        <w:t xml:space="preserve">: The goal of our </w:t>
      </w:r>
      <w:r w:rsidR="00587D3A">
        <w:rPr>
          <w:rFonts w:ascii="Arial" w:eastAsia="Times New Roman" w:hAnsi="Arial" w:cs="Arial"/>
          <w:sz w:val="22"/>
          <w:szCs w:val="22"/>
        </w:rPr>
        <w:t>study</w:t>
      </w:r>
      <w:r w:rsidRPr="00072BA1">
        <w:rPr>
          <w:rFonts w:ascii="Arial" w:eastAsia="Times New Roman" w:hAnsi="Arial" w:cs="Arial"/>
          <w:sz w:val="22"/>
          <w:szCs w:val="22"/>
        </w:rPr>
        <w:t xml:space="preserve"> is to </w:t>
      </w:r>
      <w:r w:rsidR="00C603F8">
        <w:rPr>
          <w:rFonts w:ascii="Arial" w:eastAsia="Times New Roman" w:hAnsi="Arial" w:cs="Arial"/>
          <w:sz w:val="22"/>
          <w:szCs w:val="22"/>
        </w:rPr>
        <w:t>build a</w:t>
      </w:r>
      <w:r w:rsidR="00A658FB">
        <w:rPr>
          <w:rFonts w:ascii="Arial" w:eastAsia="Times New Roman" w:hAnsi="Arial" w:cs="Arial"/>
          <w:sz w:val="22"/>
          <w:szCs w:val="22"/>
        </w:rPr>
        <w:t xml:space="preserve"> containerized</w:t>
      </w:r>
      <w:r w:rsidR="00C603F8">
        <w:rPr>
          <w:rFonts w:ascii="Arial" w:eastAsia="Times New Roman" w:hAnsi="Arial" w:cs="Arial"/>
          <w:sz w:val="22"/>
          <w:szCs w:val="22"/>
        </w:rPr>
        <w:t xml:space="preserve"> workflow that can improve</w:t>
      </w:r>
      <w:r w:rsidR="00D97951">
        <w:rPr>
          <w:rFonts w:ascii="Arial" w:eastAsia="Times New Roman" w:hAnsi="Arial" w:cs="Arial"/>
          <w:sz w:val="22"/>
          <w:szCs w:val="22"/>
        </w:rPr>
        <w:t xml:space="preserve"> reproducibility of</w:t>
      </w:r>
      <w:r w:rsidR="00C603F8">
        <w:rPr>
          <w:rFonts w:ascii="Arial" w:eastAsia="Times New Roman" w:hAnsi="Arial" w:cs="Arial"/>
          <w:sz w:val="22"/>
          <w:szCs w:val="22"/>
        </w:rPr>
        <w:t xml:space="preserve"> </w:t>
      </w:r>
      <w:r w:rsidR="00D97951">
        <w:rPr>
          <w:rFonts w:ascii="Arial" w:eastAsia="Times New Roman" w:hAnsi="Arial" w:cs="Arial"/>
          <w:sz w:val="22"/>
          <w:szCs w:val="22"/>
        </w:rPr>
        <w:t>untargeted metabolomics data processing</w:t>
      </w:r>
      <w:r w:rsidRPr="00072BA1">
        <w:rPr>
          <w:rFonts w:ascii="Arial" w:eastAsia="Times New Roman" w:hAnsi="Arial" w:cs="Arial"/>
          <w:sz w:val="22"/>
          <w:szCs w:val="22"/>
        </w:rPr>
        <w:t>.</w:t>
      </w:r>
    </w:p>
    <w:p w14:paraId="712CC266" w14:textId="637B3225" w:rsidR="00362B84" w:rsidRDefault="00362B84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083F920E" w14:textId="69E6802C" w:rsidR="00A658FB" w:rsidRPr="00072BA1" w:rsidDel="00B56B01" w:rsidRDefault="00A658FB">
      <w:pPr>
        <w:jc w:val="both"/>
        <w:rPr>
          <w:del w:id="0" w:author="Lemas,Dominick" w:date="2020-02-03T17:19:00Z"/>
          <w:rFonts w:ascii="Arial" w:eastAsia="Times New Roman" w:hAnsi="Arial" w:cs="Arial"/>
          <w:sz w:val="22"/>
          <w:szCs w:val="22"/>
        </w:rPr>
      </w:pPr>
      <w:del w:id="1" w:author="Lemas,Dominick" w:date="2020-02-03T17:18:00Z">
        <w:r w:rsidRPr="0034455D" w:rsidDel="00B612C1">
          <w:rPr>
            <w:rFonts w:ascii="Arial" w:eastAsia="Times New Roman" w:hAnsi="Arial" w:cs="Arial"/>
            <w:b/>
            <w:sz w:val="22"/>
            <w:szCs w:val="22"/>
          </w:rPr>
          <w:delText>Methods</w:delText>
        </w:r>
      </w:del>
      <w:ins w:id="2" w:author="Lemas,Dominick" w:date="2020-02-03T17:18:00Z">
        <w:r w:rsidR="00B612C1">
          <w:rPr>
            <w:rFonts w:ascii="Arial" w:eastAsia="Times New Roman" w:hAnsi="Arial" w:cs="Arial"/>
            <w:b/>
            <w:sz w:val="22"/>
            <w:szCs w:val="22"/>
          </w:rPr>
          <w:t>Findings</w:t>
        </w:r>
      </w:ins>
      <w:r>
        <w:rPr>
          <w:rFonts w:ascii="Arial" w:eastAsia="Times New Roman" w:hAnsi="Arial" w:cs="Arial"/>
          <w:sz w:val="22"/>
          <w:szCs w:val="22"/>
        </w:rPr>
        <w:t xml:space="preserve">: We used </w:t>
      </w:r>
      <w:r w:rsidRPr="00072BA1">
        <w:rPr>
          <w:rFonts w:ascii="Arial" w:eastAsia="Times New Roman" w:hAnsi="Arial" w:cs="Arial"/>
          <w:sz w:val="22"/>
          <w:szCs w:val="22"/>
        </w:rPr>
        <w:t>Nextflow</w:t>
      </w:r>
      <w:r>
        <w:rPr>
          <w:rFonts w:ascii="Arial" w:eastAsia="Times New Roman" w:hAnsi="Arial" w:cs="Arial"/>
          <w:sz w:val="22"/>
          <w:szCs w:val="22"/>
        </w:rPr>
        <w:t>,</w:t>
      </w:r>
      <w:r w:rsidRPr="00072BA1">
        <w:rPr>
          <w:rFonts w:ascii="Arial" w:eastAsia="Times New Roman" w:hAnsi="Arial" w:cs="Arial"/>
          <w:sz w:val="22"/>
          <w:szCs w:val="22"/>
        </w:rPr>
        <w:t xml:space="preserve"> a pipeline development tool supporting containerization</w:t>
      </w:r>
      <w:r>
        <w:rPr>
          <w:rFonts w:ascii="Arial" w:eastAsia="Times New Roman" w:hAnsi="Arial" w:cs="Arial"/>
          <w:sz w:val="22"/>
          <w:szCs w:val="22"/>
        </w:rPr>
        <w:t>,</w:t>
      </w:r>
      <w:r w:rsidRPr="00072BA1">
        <w:rPr>
          <w:rFonts w:ascii="Arial" w:eastAsia="Times New Roman" w:hAnsi="Arial" w:cs="Arial"/>
          <w:sz w:val="22"/>
          <w:szCs w:val="22"/>
        </w:rPr>
        <w:t xml:space="preserve"> and high performance computing</w:t>
      </w:r>
      <w:r>
        <w:rPr>
          <w:rFonts w:ascii="Arial" w:eastAsia="Times New Roman" w:hAnsi="Arial" w:cs="Arial"/>
          <w:sz w:val="22"/>
          <w:szCs w:val="22"/>
        </w:rPr>
        <w:t xml:space="preserve"> (HiPerGator) to develop </w:t>
      </w:r>
      <w:ins w:id="3" w:author="Lemas,Dominick" w:date="2020-02-03T17:10:00Z">
        <w:r w:rsidR="00B612C1">
          <w:rPr>
            <w:rFonts w:ascii="Arial" w:eastAsia="Times New Roman" w:hAnsi="Arial" w:cs="Arial"/>
            <w:sz w:val="22"/>
            <w:szCs w:val="22"/>
          </w:rPr>
          <w:t xml:space="preserve">a </w:t>
        </w:r>
      </w:ins>
      <w:del w:id="4" w:author="Lemas,Dominick" w:date="2020-02-03T17:10:00Z">
        <w:r w:rsidDel="00B612C1">
          <w:rPr>
            <w:rFonts w:ascii="Arial" w:eastAsia="Times New Roman" w:hAnsi="Arial" w:cs="Arial"/>
            <w:sz w:val="22"/>
            <w:szCs w:val="22"/>
          </w:rPr>
          <w:delText>the</w:delText>
        </w:r>
      </w:del>
      <w:ins w:id="5" w:author="Lemas,Dominick" w:date="2020-02-03T17:10:00Z">
        <w:r w:rsidR="00B612C1">
          <w:rPr>
            <w:rFonts w:ascii="Arial" w:eastAsia="Times New Roman" w:hAnsi="Arial" w:cs="Arial"/>
            <w:sz w:val="22"/>
            <w:szCs w:val="22"/>
          </w:rPr>
          <w:t>metabolomics data proc</w:t>
        </w:r>
      </w:ins>
      <w:ins w:id="6" w:author="Lemas,Dominick" w:date="2020-02-03T17:11:00Z">
        <w:r w:rsidR="00B612C1">
          <w:rPr>
            <w:rFonts w:ascii="Arial" w:eastAsia="Times New Roman" w:hAnsi="Arial" w:cs="Arial"/>
            <w:sz w:val="22"/>
            <w:szCs w:val="22"/>
          </w:rPr>
          <w:t>essing</w:t>
        </w:r>
      </w:ins>
      <w:r>
        <w:rPr>
          <w:rFonts w:ascii="Arial" w:eastAsia="Times New Roman" w:hAnsi="Arial" w:cs="Arial"/>
          <w:sz w:val="22"/>
          <w:szCs w:val="22"/>
        </w:rPr>
        <w:t xml:space="preserve"> workflow. </w:t>
      </w:r>
      <w:ins w:id="7" w:author="Lemas,Dominick" w:date="2020-02-03T17:11:00Z">
        <w:r w:rsidR="00B612C1">
          <w:rPr>
            <w:rFonts w:ascii="Arial" w:eastAsia="Times New Roman" w:hAnsi="Arial" w:cs="Arial"/>
            <w:sz w:val="22"/>
            <w:szCs w:val="22"/>
          </w:rPr>
          <w:t xml:space="preserve">All code and dependencies for the metabolomics pipeline </w:t>
        </w:r>
      </w:ins>
      <w:ins w:id="8" w:author="Lemas,Dominick" w:date="2020-02-03T17:12:00Z">
        <w:r w:rsidR="00B612C1">
          <w:rPr>
            <w:rFonts w:ascii="Arial" w:eastAsia="Times New Roman" w:hAnsi="Arial" w:cs="Arial"/>
            <w:sz w:val="22"/>
            <w:szCs w:val="22"/>
          </w:rPr>
          <w:t>were packaged</w:t>
        </w:r>
      </w:ins>
      <w:ins w:id="9" w:author="Lemas,Dominick" w:date="2020-02-03T17:11:00Z">
        <w:r w:rsidR="00B612C1">
          <w:rPr>
            <w:rFonts w:ascii="Arial" w:eastAsia="Times New Roman" w:hAnsi="Arial" w:cs="Arial"/>
            <w:sz w:val="22"/>
            <w:szCs w:val="22"/>
          </w:rPr>
          <w:t xml:space="preserve"> as </w:t>
        </w:r>
      </w:ins>
      <w:r>
        <w:rPr>
          <w:rFonts w:ascii="Arial" w:eastAsia="Times New Roman" w:hAnsi="Arial" w:cs="Arial"/>
          <w:sz w:val="22"/>
          <w:szCs w:val="22"/>
        </w:rPr>
        <w:t>Docker container</w:t>
      </w:r>
      <w:ins w:id="10" w:author="Lemas,Dominick" w:date="2020-02-03T17:11:00Z">
        <w:r w:rsidR="00B612C1">
          <w:rPr>
            <w:rFonts w:ascii="Arial" w:eastAsia="Times New Roman" w:hAnsi="Arial" w:cs="Arial"/>
            <w:sz w:val="22"/>
            <w:szCs w:val="22"/>
          </w:rPr>
          <w:t>s</w:t>
        </w:r>
      </w:ins>
      <w:del w:id="11" w:author="Lemas,Dominick" w:date="2020-02-03T17:11:00Z">
        <w:r w:rsidDel="00B612C1">
          <w:rPr>
            <w:rFonts w:ascii="Arial" w:eastAsia="Times New Roman" w:hAnsi="Arial" w:cs="Arial"/>
            <w:sz w:val="22"/>
            <w:szCs w:val="22"/>
          </w:rPr>
          <w:delText xml:space="preserve"> were used to bundle all codes and dependencies</w:delText>
        </w:r>
      </w:del>
      <w:r>
        <w:rPr>
          <w:rFonts w:ascii="Arial" w:eastAsia="Times New Roman" w:hAnsi="Arial" w:cs="Arial"/>
          <w:sz w:val="22"/>
          <w:szCs w:val="22"/>
        </w:rPr>
        <w:t xml:space="preserve">. </w:t>
      </w:r>
      <w:ins w:id="12" w:author="Lemas,Dominick" w:date="2020-02-03T17:12:00Z">
        <w:r w:rsidR="00B612C1">
          <w:rPr>
            <w:rFonts w:ascii="Arial" w:eastAsia="Times New Roman" w:hAnsi="Arial" w:cs="Arial"/>
            <w:sz w:val="22"/>
            <w:szCs w:val="22"/>
          </w:rPr>
          <w:t>M</w:t>
        </w:r>
      </w:ins>
      <w:del w:id="13" w:author="Lemas,Dominick" w:date="2020-02-03T17:12:00Z">
        <w:r w:rsidDel="00B612C1">
          <w:rPr>
            <w:rFonts w:ascii="Arial" w:eastAsia="Times New Roman" w:hAnsi="Arial" w:cs="Arial"/>
            <w:sz w:val="22"/>
            <w:szCs w:val="22"/>
          </w:rPr>
          <w:delText>Metabolomic</w:delText>
        </w:r>
      </w:del>
      <w:ins w:id="14" w:author="Lemas,Dominick" w:date="2020-02-03T17:12:00Z">
        <w:r w:rsidR="00B612C1">
          <w:rPr>
            <w:rFonts w:ascii="Arial" w:eastAsia="Times New Roman" w:hAnsi="Arial" w:cs="Arial"/>
            <w:sz w:val="22"/>
            <w:szCs w:val="22"/>
          </w:rPr>
          <w:t>etabolomics</w:t>
        </w:r>
      </w:ins>
      <w:r>
        <w:rPr>
          <w:rFonts w:ascii="Arial" w:eastAsia="Times New Roman" w:hAnsi="Arial" w:cs="Arial"/>
          <w:sz w:val="22"/>
          <w:szCs w:val="22"/>
        </w:rPr>
        <w:t xml:space="preserve"> data processing was completed usi</w:t>
      </w:r>
      <w:r w:rsidR="0034455D">
        <w:rPr>
          <w:rFonts w:ascii="Arial" w:eastAsia="Times New Roman" w:hAnsi="Arial" w:cs="Arial"/>
          <w:sz w:val="22"/>
          <w:szCs w:val="22"/>
        </w:rPr>
        <w:t>n</w:t>
      </w:r>
      <w:r>
        <w:rPr>
          <w:rFonts w:ascii="Arial" w:eastAsia="Times New Roman" w:hAnsi="Arial" w:cs="Arial"/>
          <w:sz w:val="22"/>
          <w:szCs w:val="22"/>
        </w:rPr>
        <w:t>g</w:t>
      </w:r>
      <w:ins w:id="15" w:author="Lemas,Dominick" w:date="2020-02-03T17:12:00Z">
        <w:r w:rsidR="00B612C1">
          <w:rPr>
            <w:rFonts w:ascii="Arial" w:eastAsia="Times New Roman" w:hAnsi="Arial" w:cs="Arial"/>
            <w:sz w:val="22"/>
            <w:szCs w:val="22"/>
          </w:rPr>
          <w:t xml:space="preserve"> a batch file for</w:t>
        </w:r>
      </w:ins>
      <w:r>
        <w:rPr>
          <w:rFonts w:ascii="Arial" w:eastAsia="Times New Roman" w:hAnsi="Arial" w:cs="Arial"/>
          <w:sz w:val="22"/>
          <w:szCs w:val="22"/>
        </w:rPr>
        <w:t xml:space="preserve"> MZmine-2.53.</w:t>
      </w:r>
      <w:ins w:id="16" w:author="Lemas,Dominick" w:date="2020-02-03T17:13:00Z">
        <w:r w:rsidR="00B612C1">
          <w:rPr>
            <w:rFonts w:ascii="Arial" w:eastAsia="Times New Roman" w:hAnsi="Arial" w:cs="Arial"/>
            <w:sz w:val="22"/>
            <w:szCs w:val="22"/>
          </w:rPr>
          <w:t xml:space="preserve"> Features of the metabolomics pipeline include: 1) analysis ready data sets,</w:t>
        </w:r>
      </w:ins>
      <w:ins w:id="17" w:author="Lemas,Dominick" w:date="2020-02-03T17:14:00Z">
        <w:r w:rsidR="00B612C1">
          <w:rPr>
            <w:rFonts w:ascii="Arial" w:eastAsia="Times New Roman" w:hAnsi="Arial" w:cs="Arial"/>
            <w:sz w:val="22"/>
            <w:szCs w:val="22"/>
          </w:rPr>
          <w:t xml:space="preserve"> 2) estimates on computational resource allocation and 3</w:t>
        </w:r>
      </w:ins>
      <w:ins w:id="18" w:author="Lemas,Dominick" w:date="2020-02-03T17:13:00Z">
        <w:r w:rsidR="00B612C1">
          <w:rPr>
            <w:rFonts w:ascii="Arial" w:eastAsia="Times New Roman" w:hAnsi="Arial" w:cs="Arial"/>
            <w:sz w:val="22"/>
            <w:szCs w:val="22"/>
          </w:rPr>
          <w:t>) formatted reports that provid</w:t>
        </w:r>
      </w:ins>
      <w:ins w:id="19" w:author="Lemas,Dominick" w:date="2020-02-03T17:14:00Z">
        <w:r w:rsidR="00B612C1">
          <w:rPr>
            <w:rFonts w:ascii="Arial" w:eastAsia="Times New Roman" w:hAnsi="Arial" w:cs="Arial"/>
            <w:sz w:val="22"/>
            <w:szCs w:val="22"/>
          </w:rPr>
          <w:t xml:space="preserve">e descriptive statistics and visualizations related to metabolomics data processing. </w:t>
        </w:r>
      </w:ins>
      <w:del w:id="20" w:author="Lemas,Dominick" w:date="2020-02-03T17:15:00Z">
        <w:r w:rsidDel="00B612C1">
          <w:rPr>
            <w:rFonts w:ascii="Arial" w:eastAsia="Times New Roman" w:hAnsi="Arial" w:cs="Arial"/>
            <w:sz w:val="22"/>
            <w:szCs w:val="22"/>
          </w:rPr>
          <w:delText xml:space="preserve"> </w:delText>
        </w:r>
      </w:del>
      <w:r>
        <w:rPr>
          <w:rFonts w:ascii="Arial" w:eastAsia="Times New Roman" w:hAnsi="Arial" w:cs="Arial"/>
          <w:sz w:val="22"/>
          <w:szCs w:val="22"/>
        </w:rPr>
        <w:t>We tested the performance of our metabolic pipeline using</w:t>
      </w:r>
      <w:ins w:id="21" w:author="Lemas,Dominick" w:date="2020-02-03T17:15:00Z">
        <w:r w:rsidR="00B612C1">
          <w:rPr>
            <w:rFonts w:ascii="Arial" w:eastAsia="Times New Roman" w:hAnsi="Arial" w:cs="Arial"/>
            <w:sz w:val="22"/>
            <w:szCs w:val="22"/>
          </w:rPr>
          <w:t xml:space="preserve"> a variety of publically available untargeted metabolomics data sets</w:t>
        </w:r>
      </w:ins>
      <w:del w:id="22" w:author="Lemas,Dominick" w:date="2020-02-03T17:15:00Z">
        <w:r w:rsidDel="00B612C1">
          <w:rPr>
            <w:rFonts w:ascii="Arial" w:eastAsia="Times New Roman" w:hAnsi="Arial" w:cs="Arial"/>
            <w:sz w:val="22"/>
            <w:szCs w:val="22"/>
          </w:rPr>
          <w:delText xml:space="preserve"> human milk samples collected as part of the Breastfeeding and Early Child Health (BEA</w:delText>
        </w:r>
      </w:del>
      <w:del w:id="23" w:author="Lemas,Dominick" w:date="2020-02-03T17:16:00Z">
        <w:r w:rsidDel="00B612C1">
          <w:rPr>
            <w:rFonts w:ascii="Arial" w:eastAsia="Times New Roman" w:hAnsi="Arial" w:cs="Arial"/>
            <w:sz w:val="22"/>
            <w:szCs w:val="22"/>
          </w:rPr>
          <w:delText>CH) Study</w:delText>
        </w:r>
      </w:del>
      <w:r>
        <w:rPr>
          <w:rFonts w:ascii="Arial" w:eastAsia="Times New Roman" w:hAnsi="Arial" w:cs="Arial"/>
          <w:sz w:val="22"/>
          <w:szCs w:val="22"/>
        </w:rPr>
        <w:t>.</w:t>
      </w:r>
      <w:ins w:id="24" w:author="Lemas,Dominick" w:date="2020-02-03T17:19:00Z">
        <w:r w:rsidR="00B56B01">
          <w:rPr>
            <w:rFonts w:ascii="Arial" w:eastAsia="Times New Roman" w:hAnsi="Arial" w:cs="Arial"/>
            <w:sz w:val="22"/>
            <w:szCs w:val="22"/>
          </w:rPr>
          <w:t xml:space="preserve"> </w:t>
        </w:r>
      </w:ins>
    </w:p>
    <w:p w14:paraId="084F40F2" w14:textId="107815BC" w:rsidR="00A658FB" w:rsidDel="00B56B01" w:rsidRDefault="00A658FB" w:rsidP="0034455D">
      <w:pPr>
        <w:jc w:val="both"/>
        <w:rPr>
          <w:del w:id="25" w:author="Lemas,Dominick" w:date="2020-02-03T17:19:00Z"/>
          <w:rFonts w:ascii="Arial" w:eastAsia="Times New Roman" w:hAnsi="Arial" w:cs="Arial"/>
          <w:b/>
          <w:sz w:val="22"/>
          <w:szCs w:val="22"/>
        </w:rPr>
      </w:pPr>
    </w:p>
    <w:p w14:paraId="5D2AC175" w14:textId="721FA2C9" w:rsidR="00362B84" w:rsidRPr="008106CC" w:rsidRDefault="00362B84" w:rsidP="0034455D">
      <w:pPr>
        <w:jc w:val="both"/>
        <w:rPr>
          <w:rFonts w:ascii="Arial" w:eastAsia="Times New Roman" w:hAnsi="Arial" w:cs="Arial"/>
          <w:sz w:val="22"/>
          <w:szCs w:val="22"/>
        </w:rPr>
      </w:pPr>
      <w:del w:id="26" w:author="Lemas,Dominick" w:date="2020-02-03T17:18:00Z">
        <w:r w:rsidRPr="00072BA1" w:rsidDel="00B56B01">
          <w:rPr>
            <w:rFonts w:ascii="Arial" w:eastAsia="Times New Roman" w:hAnsi="Arial" w:cs="Arial"/>
            <w:b/>
            <w:sz w:val="22"/>
            <w:szCs w:val="22"/>
          </w:rPr>
          <w:delText>Findings</w:delText>
        </w:r>
        <w:r w:rsidRPr="00072BA1" w:rsidDel="00B56B01">
          <w:rPr>
            <w:rFonts w:ascii="Arial" w:eastAsia="Times New Roman" w:hAnsi="Arial" w:cs="Arial"/>
            <w:sz w:val="22"/>
            <w:szCs w:val="22"/>
          </w:rPr>
          <w:delText xml:space="preserve">: </w:delText>
        </w:r>
        <w:r w:rsidR="00DC57AB" w:rsidDel="00B56B01">
          <w:rPr>
            <w:rFonts w:ascii="Arial" w:eastAsia="Times New Roman" w:hAnsi="Arial" w:cs="Arial"/>
            <w:sz w:val="22"/>
            <w:szCs w:val="22"/>
          </w:rPr>
          <w:delText xml:space="preserve">To </w:delText>
        </w:r>
        <w:r w:rsidR="00D57CBC" w:rsidDel="00B56B01">
          <w:rPr>
            <w:rFonts w:ascii="Arial" w:eastAsia="Times New Roman" w:hAnsi="Arial" w:cs="Arial"/>
            <w:sz w:val="22"/>
            <w:szCs w:val="22"/>
          </w:rPr>
          <w:delText>i</w:delText>
        </w:r>
        <w:r w:rsidR="00F705D1" w:rsidDel="00B56B01">
          <w:rPr>
            <w:rFonts w:ascii="Arial" w:eastAsia="Times New Roman" w:hAnsi="Arial" w:cs="Arial"/>
            <w:sz w:val="22"/>
            <w:szCs w:val="22"/>
          </w:rPr>
          <w:delText>llustrate</w:delText>
        </w:r>
      </w:del>
      <w:del w:id="27" w:author="Lemas,Dominick" w:date="2020-02-03T17:16:00Z">
        <w:r w:rsidR="00F705D1" w:rsidDel="00B612C1">
          <w:rPr>
            <w:rFonts w:ascii="Arial" w:eastAsia="Times New Roman" w:hAnsi="Arial" w:cs="Arial"/>
            <w:sz w:val="22"/>
            <w:szCs w:val="22"/>
          </w:rPr>
          <w:delText xml:space="preserve"> how </w:delText>
        </w:r>
      </w:del>
      <w:del w:id="28" w:author="Lemas,Dominick" w:date="2020-02-03T17:18:00Z">
        <w:r w:rsidR="00F705D1" w:rsidDel="00B56B01">
          <w:rPr>
            <w:rFonts w:ascii="Arial" w:eastAsia="Times New Roman" w:hAnsi="Arial" w:cs="Arial"/>
            <w:sz w:val="22"/>
            <w:szCs w:val="22"/>
          </w:rPr>
          <w:delText>our workflow</w:delText>
        </w:r>
      </w:del>
      <w:del w:id="29" w:author="Lemas,Dominick" w:date="2020-02-03T17:16:00Z">
        <w:r w:rsidR="00F705D1" w:rsidDel="00B612C1">
          <w:rPr>
            <w:rFonts w:ascii="Arial" w:eastAsia="Times New Roman" w:hAnsi="Arial" w:cs="Arial"/>
            <w:sz w:val="22"/>
            <w:szCs w:val="22"/>
          </w:rPr>
          <w:delText xml:space="preserve"> can be u</w:delText>
        </w:r>
      </w:del>
      <w:del w:id="30" w:author="Lemas,Dominick" w:date="2020-02-03T17:17:00Z">
        <w:r w:rsidR="00F705D1" w:rsidDel="00B612C1">
          <w:rPr>
            <w:rFonts w:ascii="Arial" w:eastAsia="Times New Roman" w:hAnsi="Arial" w:cs="Arial"/>
            <w:sz w:val="22"/>
            <w:szCs w:val="22"/>
          </w:rPr>
          <w:delText>sed,</w:delText>
        </w:r>
        <w:r w:rsidR="004079F5" w:rsidDel="00B612C1">
          <w:rPr>
            <w:rFonts w:ascii="Arial" w:eastAsia="Times New Roman" w:hAnsi="Arial" w:cs="Arial"/>
            <w:sz w:val="22"/>
            <w:szCs w:val="22"/>
          </w:rPr>
          <w:delText xml:space="preserve"> the </w:delText>
        </w:r>
      </w:del>
      <w:del w:id="31" w:author="Lemas,Dominick" w:date="2020-02-03T17:18:00Z">
        <w:r w:rsidR="004079F5" w:rsidDel="00B612C1">
          <w:rPr>
            <w:rFonts w:ascii="Arial" w:eastAsia="Times New Roman" w:hAnsi="Arial" w:cs="Arial"/>
            <w:sz w:val="22"/>
            <w:szCs w:val="22"/>
          </w:rPr>
          <w:delText>numerical instability caused by different version</w:delText>
        </w:r>
        <w:r w:rsidR="00E30754" w:rsidDel="00B612C1">
          <w:rPr>
            <w:rFonts w:ascii="Arial" w:eastAsia="Times New Roman" w:hAnsi="Arial" w:cs="Arial"/>
            <w:sz w:val="22"/>
            <w:szCs w:val="22"/>
          </w:rPr>
          <w:delText>s</w:delText>
        </w:r>
        <w:r w:rsidR="004079F5" w:rsidDel="00B612C1">
          <w:rPr>
            <w:rFonts w:ascii="Arial" w:eastAsia="Times New Roman" w:hAnsi="Arial" w:cs="Arial"/>
            <w:sz w:val="22"/>
            <w:szCs w:val="22"/>
          </w:rPr>
          <w:delText xml:space="preserve"> of data processing software (i.e., MZmine) was evaluated</w:delText>
        </w:r>
        <w:r w:rsidR="00A36B25" w:rsidDel="00B612C1">
          <w:rPr>
            <w:rFonts w:ascii="Arial" w:eastAsia="Times New Roman" w:hAnsi="Arial" w:cs="Arial"/>
            <w:sz w:val="22"/>
            <w:szCs w:val="22"/>
          </w:rPr>
          <w:delText>.</w:delText>
        </w:r>
        <w:r w:rsidR="00007DAA" w:rsidDel="00B612C1">
          <w:rPr>
            <w:rFonts w:ascii="Arial" w:eastAsia="Times New Roman" w:hAnsi="Arial" w:cs="Arial"/>
            <w:sz w:val="22"/>
            <w:szCs w:val="22"/>
          </w:rPr>
          <w:delText xml:space="preserve"> Significant</w:delText>
        </w:r>
        <w:r w:rsidR="00A36B25" w:rsidDel="00B612C1">
          <w:rPr>
            <w:rFonts w:ascii="Arial" w:eastAsia="Times New Roman" w:hAnsi="Arial" w:cs="Arial"/>
            <w:sz w:val="22"/>
            <w:szCs w:val="22"/>
          </w:rPr>
          <w:delText xml:space="preserve"> </w:delText>
        </w:r>
        <w:r w:rsidR="00007DAA" w:rsidDel="00B612C1">
          <w:rPr>
            <w:rFonts w:ascii="Arial" w:eastAsia="Times New Roman" w:hAnsi="Arial" w:cs="Arial"/>
            <w:sz w:val="22"/>
            <w:szCs w:val="22"/>
          </w:rPr>
          <w:delText>v</w:delText>
        </w:r>
        <w:r w:rsidR="00E30754" w:rsidDel="00B612C1">
          <w:rPr>
            <w:rFonts w:ascii="Arial" w:eastAsia="Times New Roman" w:hAnsi="Arial" w:cs="Arial"/>
            <w:sz w:val="22"/>
            <w:szCs w:val="22"/>
          </w:rPr>
          <w:delText>ariations</w:delText>
        </w:r>
        <w:r w:rsidR="00007DAA" w:rsidDel="00B612C1">
          <w:rPr>
            <w:rFonts w:ascii="Arial" w:eastAsia="Times New Roman" w:hAnsi="Arial" w:cs="Arial"/>
            <w:sz w:val="22"/>
            <w:szCs w:val="22"/>
          </w:rPr>
          <w:delText xml:space="preserve"> of detected number of peaks</w:delText>
        </w:r>
        <w:r w:rsidR="002A76C8" w:rsidDel="00B612C1">
          <w:rPr>
            <w:rFonts w:ascii="Arial" w:eastAsia="Times New Roman" w:hAnsi="Arial" w:cs="Arial"/>
            <w:sz w:val="22"/>
            <w:szCs w:val="22"/>
          </w:rPr>
          <w:delText xml:space="preserve"> of the four samples</w:delText>
        </w:r>
        <w:r w:rsidR="00E30754" w:rsidDel="00B612C1">
          <w:rPr>
            <w:rFonts w:ascii="Arial" w:eastAsia="Times New Roman" w:hAnsi="Arial" w:cs="Arial"/>
            <w:sz w:val="22"/>
            <w:szCs w:val="22"/>
          </w:rPr>
          <w:delText xml:space="preserve"> across different </w:delText>
        </w:r>
        <w:r w:rsidR="00596599" w:rsidDel="00B612C1">
          <w:rPr>
            <w:rFonts w:ascii="Arial" w:eastAsia="Times New Roman" w:hAnsi="Arial" w:cs="Arial"/>
            <w:sz w:val="22"/>
            <w:szCs w:val="22"/>
          </w:rPr>
          <w:delText>software</w:delText>
        </w:r>
        <w:r w:rsidR="00E30754" w:rsidDel="00B612C1">
          <w:rPr>
            <w:rFonts w:ascii="Arial" w:eastAsia="Times New Roman" w:hAnsi="Arial" w:cs="Arial"/>
            <w:sz w:val="22"/>
            <w:szCs w:val="22"/>
          </w:rPr>
          <w:delText xml:space="preserve"> versions</w:delText>
        </w:r>
        <w:r w:rsidR="00C64EB2" w:rsidDel="00B612C1">
          <w:rPr>
            <w:rFonts w:ascii="Arial" w:eastAsia="Times New Roman" w:hAnsi="Arial" w:cs="Arial"/>
            <w:sz w:val="22"/>
            <w:szCs w:val="22"/>
          </w:rPr>
          <w:delText xml:space="preserve"> (</w:delText>
        </w:r>
        <w:r w:rsidR="00933A80" w:rsidDel="00B612C1">
          <w:rPr>
            <w:rFonts w:ascii="Arial" w:eastAsia="Times New Roman" w:hAnsi="Arial" w:cs="Arial"/>
            <w:sz w:val="22"/>
            <w:szCs w:val="22"/>
          </w:rPr>
          <w:delText>MZmine-</w:delText>
        </w:r>
        <w:r w:rsidR="00C64EB2" w:rsidDel="00B612C1">
          <w:rPr>
            <w:rFonts w:ascii="Arial" w:eastAsia="Times New Roman" w:hAnsi="Arial" w:cs="Arial"/>
            <w:sz w:val="22"/>
            <w:szCs w:val="22"/>
          </w:rPr>
          <w:delText xml:space="preserve">2.11 versus </w:delText>
        </w:r>
        <w:r w:rsidR="00933A80" w:rsidDel="00B612C1">
          <w:rPr>
            <w:rFonts w:ascii="Arial" w:eastAsia="Times New Roman" w:hAnsi="Arial" w:cs="Arial"/>
            <w:sz w:val="22"/>
            <w:szCs w:val="22"/>
          </w:rPr>
          <w:delText>MZmine-</w:delText>
        </w:r>
        <w:r w:rsidR="00C64EB2" w:rsidDel="00B612C1">
          <w:rPr>
            <w:rFonts w:ascii="Arial" w:eastAsia="Times New Roman" w:hAnsi="Arial" w:cs="Arial"/>
            <w:sz w:val="22"/>
            <w:szCs w:val="22"/>
          </w:rPr>
          <w:delText>2.53</w:delText>
        </w:r>
        <w:r w:rsidR="009252D3" w:rsidDel="00B612C1">
          <w:rPr>
            <w:rFonts w:ascii="Arial" w:eastAsia="Times New Roman" w:hAnsi="Arial" w:cs="Arial"/>
            <w:sz w:val="22"/>
            <w:szCs w:val="22"/>
          </w:rPr>
          <w:delText>)</w:delText>
        </w:r>
        <w:r w:rsidR="00007DAA" w:rsidDel="00B612C1">
          <w:rPr>
            <w:rFonts w:ascii="Arial" w:eastAsia="Times New Roman" w:hAnsi="Arial" w:cs="Arial"/>
            <w:sz w:val="22"/>
            <w:szCs w:val="22"/>
          </w:rPr>
          <w:delText xml:space="preserve"> were observed </w:delText>
        </w:r>
        <w:r w:rsidR="00C64EB2" w:rsidDel="00B612C1">
          <w:rPr>
            <w:rFonts w:ascii="Arial" w:eastAsia="Times New Roman" w:hAnsi="Arial" w:cs="Arial"/>
            <w:sz w:val="22"/>
            <w:szCs w:val="22"/>
          </w:rPr>
          <w:delText>(</w:delText>
        </w:r>
        <w:r w:rsidR="00007DAA" w:rsidDel="00B612C1">
          <w:rPr>
            <w:rFonts w:ascii="Arial" w:eastAsia="Times New Roman" w:hAnsi="Arial" w:cs="Arial"/>
            <w:sz w:val="22"/>
            <w:szCs w:val="22"/>
          </w:rPr>
          <w:delText>paired t-test p-value is 0.002)</w:delText>
        </w:r>
        <w:r w:rsidR="00C64EB2" w:rsidDel="00B612C1">
          <w:rPr>
            <w:rFonts w:ascii="Arial" w:eastAsia="Times New Roman" w:hAnsi="Arial" w:cs="Arial"/>
            <w:sz w:val="22"/>
            <w:szCs w:val="22"/>
          </w:rPr>
          <w:delText xml:space="preserve">, which contrasts with the deterministic behavior </w:delText>
        </w:r>
        <w:r w:rsidR="00474A85" w:rsidDel="00B612C1">
          <w:rPr>
            <w:rFonts w:ascii="Arial" w:eastAsia="Times New Roman" w:hAnsi="Arial" w:cs="Arial"/>
            <w:sz w:val="22"/>
            <w:szCs w:val="22"/>
          </w:rPr>
          <w:delText>produced by each</w:delText>
        </w:r>
        <w:r w:rsidR="00847183" w:rsidDel="00B612C1">
          <w:rPr>
            <w:rFonts w:ascii="Arial" w:eastAsia="Times New Roman" w:hAnsi="Arial" w:cs="Arial"/>
            <w:sz w:val="22"/>
            <w:szCs w:val="22"/>
          </w:rPr>
          <w:delText xml:space="preserve"> of the</w:delText>
        </w:r>
        <w:r w:rsidR="00474A85" w:rsidDel="00B612C1">
          <w:rPr>
            <w:rFonts w:ascii="Arial" w:eastAsia="Times New Roman" w:hAnsi="Arial" w:cs="Arial"/>
            <w:sz w:val="22"/>
            <w:szCs w:val="22"/>
          </w:rPr>
          <w:delText xml:space="preserve"> in</w:delText>
        </w:r>
        <w:r w:rsidR="001354FC" w:rsidDel="00B612C1">
          <w:rPr>
            <w:rFonts w:ascii="Arial" w:eastAsia="Times New Roman" w:hAnsi="Arial" w:cs="Arial"/>
            <w:sz w:val="22"/>
            <w:szCs w:val="22"/>
          </w:rPr>
          <w:delText>dividual version</w:delText>
        </w:r>
        <w:r w:rsidR="00847183" w:rsidDel="00B612C1">
          <w:rPr>
            <w:rFonts w:ascii="Arial" w:eastAsia="Times New Roman" w:hAnsi="Arial" w:cs="Arial"/>
            <w:sz w:val="22"/>
            <w:szCs w:val="22"/>
          </w:rPr>
          <w:delText>s</w:delText>
        </w:r>
        <w:r w:rsidR="001354FC" w:rsidDel="00B612C1">
          <w:rPr>
            <w:rFonts w:ascii="Arial" w:eastAsia="Times New Roman" w:hAnsi="Arial" w:cs="Arial"/>
            <w:sz w:val="22"/>
            <w:szCs w:val="22"/>
          </w:rPr>
          <w:delText xml:space="preserve"> of MZmine.</w:delText>
        </w:r>
        <w:r w:rsidR="0052025A" w:rsidDel="00B56B01">
          <w:rPr>
            <w:rFonts w:ascii="Arial" w:eastAsia="Times New Roman" w:hAnsi="Arial" w:cs="Arial"/>
            <w:sz w:val="22"/>
            <w:szCs w:val="22"/>
          </w:rPr>
          <w:delText xml:space="preserve"> </w:delText>
        </w:r>
      </w:del>
      <w:del w:id="32" w:author="Lemas,Dominick" w:date="2020-02-03T17:19:00Z">
        <w:r w:rsidR="00165DD0" w:rsidDel="00B56B01">
          <w:rPr>
            <w:rFonts w:ascii="Arial" w:eastAsia="Times New Roman" w:hAnsi="Arial" w:cs="Arial"/>
            <w:sz w:val="22"/>
            <w:szCs w:val="22"/>
          </w:rPr>
          <w:delText xml:space="preserve">As a </w:delText>
        </w:r>
        <w:r w:rsidR="000F6F68" w:rsidDel="00B56B01">
          <w:rPr>
            <w:rFonts w:ascii="Arial" w:eastAsia="Times New Roman" w:hAnsi="Arial" w:cs="Arial"/>
            <w:sz w:val="22"/>
            <w:szCs w:val="22"/>
          </w:rPr>
          <w:delText>fixed version of MZmine</w:delText>
        </w:r>
        <w:r w:rsidR="006E6DB2" w:rsidDel="00B56B01">
          <w:rPr>
            <w:rFonts w:ascii="Arial" w:eastAsia="Times New Roman" w:hAnsi="Arial" w:cs="Arial"/>
            <w:sz w:val="22"/>
            <w:szCs w:val="22"/>
          </w:rPr>
          <w:delText xml:space="preserve"> (</w:delText>
        </w:r>
        <w:r w:rsidR="00DD4BC0" w:rsidDel="00B56B01">
          <w:rPr>
            <w:rFonts w:ascii="Arial" w:eastAsia="Times New Roman" w:hAnsi="Arial" w:cs="Arial"/>
            <w:sz w:val="22"/>
            <w:szCs w:val="22"/>
          </w:rPr>
          <w:delText xml:space="preserve">version </w:delText>
        </w:r>
        <w:r w:rsidR="00043F21" w:rsidDel="00B56B01">
          <w:rPr>
            <w:rFonts w:ascii="Arial" w:eastAsia="Times New Roman" w:hAnsi="Arial" w:cs="Arial"/>
            <w:sz w:val="22"/>
            <w:szCs w:val="22"/>
          </w:rPr>
          <w:delText>2.53)</w:delText>
        </w:r>
      </w:del>
      <w:ins w:id="33" w:author="Lemas,Dominick" w:date="2020-02-03T17:19:00Z">
        <w:r w:rsidR="00B56B01">
          <w:rPr>
            <w:rFonts w:ascii="Arial" w:eastAsia="Times New Roman" w:hAnsi="Arial" w:cs="Arial"/>
            <w:sz w:val="22"/>
            <w:szCs w:val="22"/>
          </w:rPr>
          <w:t xml:space="preserve">Our analysis found that </w:t>
        </w:r>
      </w:ins>
      <w:del w:id="34" w:author="Lemas,Dominick" w:date="2020-02-03T17:19:00Z">
        <w:r w:rsidR="000F6F68" w:rsidDel="00B56B01">
          <w:rPr>
            <w:rFonts w:ascii="Arial" w:eastAsia="Times New Roman" w:hAnsi="Arial" w:cs="Arial"/>
            <w:sz w:val="22"/>
            <w:szCs w:val="22"/>
          </w:rPr>
          <w:delText xml:space="preserve"> and</w:delText>
        </w:r>
        <w:r w:rsidR="00086C0C" w:rsidDel="00B56B01">
          <w:rPr>
            <w:rFonts w:ascii="Arial" w:eastAsia="Times New Roman" w:hAnsi="Arial" w:cs="Arial"/>
            <w:sz w:val="22"/>
            <w:szCs w:val="22"/>
          </w:rPr>
          <w:delText xml:space="preserve"> all</w:delText>
        </w:r>
        <w:r w:rsidR="000F6F68" w:rsidDel="00B56B01">
          <w:rPr>
            <w:rFonts w:ascii="Arial" w:eastAsia="Times New Roman" w:hAnsi="Arial" w:cs="Arial"/>
            <w:sz w:val="22"/>
            <w:szCs w:val="22"/>
          </w:rPr>
          <w:delText xml:space="preserve"> its dependencies were</w:delText>
        </w:r>
        <w:r w:rsidR="00D21E8B" w:rsidDel="00B56B01">
          <w:rPr>
            <w:rFonts w:ascii="Arial" w:eastAsia="Times New Roman" w:hAnsi="Arial" w:cs="Arial"/>
            <w:sz w:val="22"/>
            <w:szCs w:val="22"/>
          </w:rPr>
          <w:delText xml:space="preserve"> dockerized and</w:delText>
        </w:r>
        <w:r w:rsidR="000F6F68" w:rsidDel="00B56B01">
          <w:rPr>
            <w:rFonts w:ascii="Arial" w:eastAsia="Times New Roman" w:hAnsi="Arial" w:cs="Arial"/>
            <w:sz w:val="22"/>
            <w:szCs w:val="22"/>
          </w:rPr>
          <w:delText xml:space="preserve"> </w:delText>
        </w:r>
      </w:del>
      <w:ins w:id="35" w:author="Lemas,Dominick" w:date="2020-02-03T17:19:00Z">
        <w:r w:rsidR="00B56B01">
          <w:rPr>
            <w:rFonts w:ascii="Arial" w:eastAsia="Times New Roman" w:hAnsi="Arial" w:cs="Arial"/>
            <w:sz w:val="22"/>
            <w:szCs w:val="22"/>
          </w:rPr>
          <w:t xml:space="preserve">containerized metabolomics workflow </w:t>
        </w:r>
      </w:ins>
      <w:del w:id="36" w:author="Lemas,Dominick" w:date="2020-02-03T17:19:00Z">
        <w:r w:rsidR="000F6F68" w:rsidDel="00B56B01">
          <w:rPr>
            <w:rFonts w:ascii="Arial" w:eastAsia="Times New Roman" w:hAnsi="Arial" w:cs="Arial"/>
            <w:sz w:val="22"/>
            <w:szCs w:val="22"/>
          </w:rPr>
          <w:delText xml:space="preserve">incorporated in our pipeline, </w:delText>
        </w:r>
        <w:r w:rsidR="006313F8" w:rsidDel="00B56B01">
          <w:rPr>
            <w:rFonts w:ascii="Arial" w:eastAsia="Times New Roman" w:hAnsi="Arial" w:cs="Arial"/>
            <w:sz w:val="22"/>
            <w:szCs w:val="22"/>
          </w:rPr>
          <w:delText>we are able to obtain</w:delText>
        </w:r>
      </w:del>
      <w:ins w:id="37" w:author="Lemas,Dominick" w:date="2020-02-03T17:19:00Z">
        <w:r w:rsidR="00B56B01">
          <w:rPr>
            <w:rFonts w:ascii="Arial" w:eastAsia="Times New Roman" w:hAnsi="Arial" w:cs="Arial"/>
            <w:sz w:val="22"/>
            <w:szCs w:val="22"/>
          </w:rPr>
          <w:t xml:space="preserve">provided </w:t>
        </w:r>
      </w:ins>
      <w:del w:id="38" w:author="Lemas,Dominick" w:date="2020-02-03T17:19:00Z">
        <w:r w:rsidR="006313F8" w:rsidDel="00B56B01">
          <w:rPr>
            <w:rFonts w:ascii="Arial" w:eastAsia="Times New Roman" w:hAnsi="Arial" w:cs="Arial"/>
            <w:sz w:val="22"/>
            <w:szCs w:val="22"/>
          </w:rPr>
          <w:delText xml:space="preserve"> </w:delText>
        </w:r>
      </w:del>
      <w:r w:rsidR="006313F8">
        <w:rPr>
          <w:rFonts w:ascii="Arial" w:eastAsia="Times New Roman" w:hAnsi="Arial" w:cs="Arial"/>
          <w:sz w:val="22"/>
          <w:szCs w:val="22"/>
        </w:rPr>
        <w:t>stable readouts</w:t>
      </w:r>
      <w:ins w:id="39" w:author="Lemas,Dominick" w:date="2020-02-03T17:19:00Z">
        <w:r w:rsidR="00B56B01">
          <w:rPr>
            <w:rFonts w:ascii="Arial" w:eastAsia="Times New Roman" w:hAnsi="Arial" w:cs="Arial"/>
            <w:sz w:val="22"/>
            <w:szCs w:val="22"/>
          </w:rPr>
          <w:t xml:space="preserve"> in terms of the number of features identified across metabolomics samples tested</w:t>
        </w:r>
      </w:ins>
      <w:r w:rsidR="006313F8">
        <w:rPr>
          <w:rFonts w:ascii="Arial" w:eastAsia="Times New Roman" w:hAnsi="Arial" w:cs="Arial"/>
          <w:sz w:val="22"/>
          <w:szCs w:val="22"/>
        </w:rPr>
        <w:t>.</w:t>
      </w:r>
    </w:p>
    <w:p w14:paraId="4C4C8FD4" w14:textId="77777777" w:rsidR="00362B84" w:rsidRPr="00072BA1" w:rsidRDefault="00362B84" w:rsidP="00362B84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5D66374F" w14:textId="4952AC3A" w:rsidR="00D545A3" w:rsidRPr="00674159" w:rsidRDefault="00362B84" w:rsidP="00CB1CA1">
      <w:pPr>
        <w:pStyle w:val="BodyText2"/>
        <w:keepLines/>
        <w:widowControl w:val="0"/>
        <w:rPr>
          <w:rFonts w:cs="Arial"/>
          <w:szCs w:val="24"/>
          <w:lang w:val="en-US"/>
        </w:rPr>
      </w:pPr>
      <w:r w:rsidRPr="00072BA1">
        <w:rPr>
          <w:rFonts w:cs="Arial"/>
          <w:b/>
          <w:sz w:val="22"/>
          <w:szCs w:val="22"/>
        </w:rPr>
        <w:t>Conclusion</w:t>
      </w:r>
      <w:r w:rsidRPr="00072BA1">
        <w:rPr>
          <w:rFonts w:cs="Arial"/>
          <w:sz w:val="22"/>
          <w:szCs w:val="22"/>
        </w:rPr>
        <w:t xml:space="preserve">: </w:t>
      </w:r>
      <w:r w:rsidR="00A658FB">
        <w:rPr>
          <w:rFonts w:cs="Arial"/>
          <w:sz w:val="22"/>
          <w:szCs w:val="22"/>
          <w:lang w:val="en-US"/>
        </w:rPr>
        <w:t xml:space="preserve">Our results demonstrate </w:t>
      </w:r>
      <w:r w:rsidR="00674159">
        <w:rPr>
          <w:rFonts w:cs="Arial"/>
          <w:sz w:val="22"/>
          <w:szCs w:val="22"/>
          <w:lang w:val="en-US"/>
        </w:rPr>
        <w:t>a Nextflow-based fra</w:t>
      </w:r>
      <w:bookmarkStart w:id="40" w:name="_GoBack"/>
      <w:bookmarkEnd w:id="40"/>
      <w:r w:rsidR="00674159">
        <w:rPr>
          <w:rFonts w:cs="Arial"/>
          <w:sz w:val="22"/>
          <w:szCs w:val="22"/>
          <w:lang w:val="en-US"/>
        </w:rPr>
        <w:t>mework for untargeted metabolomics data processing</w:t>
      </w:r>
      <w:r w:rsidR="00A658FB">
        <w:rPr>
          <w:rFonts w:cs="Arial"/>
          <w:sz w:val="22"/>
          <w:szCs w:val="22"/>
          <w:lang w:val="en-US"/>
        </w:rPr>
        <w:t xml:space="preserve"> has potential to improve </w:t>
      </w:r>
      <w:r w:rsidR="00E921A4">
        <w:rPr>
          <w:rFonts w:cs="Arial"/>
          <w:sz w:val="22"/>
          <w:szCs w:val="22"/>
          <w:lang w:val="en-US"/>
        </w:rPr>
        <w:t>reproducibility</w:t>
      </w:r>
      <w:r w:rsidR="00A658FB">
        <w:rPr>
          <w:rFonts w:cs="Arial"/>
          <w:sz w:val="22"/>
          <w:szCs w:val="22"/>
          <w:lang w:val="en-US"/>
        </w:rPr>
        <w:t xml:space="preserve"> at the level of data processing</w:t>
      </w:r>
      <w:r w:rsidR="00674159">
        <w:rPr>
          <w:rFonts w:cs="Arial"/>
          <w:sz w:val="22"/>
          <w:szCs w:val="22"/>
          <w:lang w:val="en-US"/>
        </w:rPr>
        <w:t xml:space="preserve">. </w:t>
      </w:r>
    </w:p>
    <w:sectPr w:rsidR="00D545A3" w:rsidRPr="00674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A72502" w16cid:durableId="21DFE57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emas,Dominick">
    <w15:presenceInfo w15:providerId="AD" w15:userId="S-1-5-21-1308237860-4193317556-336787646-18306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1F6"/>
    <w:rsid w:val="00000C5B"/>
    <w:rsid w:val="00007DAA"/>
    <w:rsid w:val="0002652F"/>
    <w:rsid w:val="000361F6"/>
    <w:rsid w:val="000378CD"/>
    <w:rsid w:val="00043F21"/>
    <w:rsid w:val="00062C16"/>
    <w:rsid w:val="00081C9A"/>
    <w:rsid w:val="00084F23"/>
    <w:rsid w:val="00086C0C"/>
    <w:rsid w:val="00090D82"/>
    <w:rsid w:val="000922C6"/>
    <w:rsid w:val="000B3A09"/>
    <w:rsid w:val="000C28A7"/>
    <w:rsid w:val="000E2329"/>
    <w:rsid w:val="000F433A"/>
    <w:rsid w:val="000F488F"/>
    <w:rsid w:val="000F6F68"/>
    <w:rsid w:val="0010607E"/>
    <w:rsid w:val="00124569"/>
    <w:rsid w:val="00126E50"/>
    <w:rsid w:val="00134928"/>
    <w:rsid w:val="001354FC"/>
    <w:rsid w:val="0014320C"/>
    <w:rsid w:val="00165DD0"/>
    <w:rsid w:val="00170FB4"/>
    <w:rsid w:val="001773D0"/>
    <w:rsid w:val="001800B1"/>
    <w:rsid w:val="001A00AF"/>
    <w:rsid w:val="001B65E4"/>
    <w:rsid w:val="001C402F"/>
    <w:rsid w:val="001E0FFC"/>
    <w:rsid w:val="001E3CAC"/>
    <w:rsid w:val="001E4296"/>
    <w:rsid w:val="001E528F"/>
    <w:rsid w:val="001E5D41"/>
    <w:rsid w:val="001F0583"/>
    <w:rsid w:val="002135E9"/>
    <w:rsid w:val="00221926"/>
    <w:rsid w:val="00221E0D"/>
    <w:rsid w:val="00227DB3"/>
    <w:rsid w:val="00230BB1"/>
    <w:rsid w:val="002608EC"/>
    <w:rsid w:val="002618B5"/>
    <w:rsid w:val="00266988"/>
    <w:rsid w:val="00283A7E"/>
    <w:rsid w:val="0029294C"/>
    <w:rsid w:val="002A2A4F"/>
    <w:rsid w:val="002A4F33"/>
    <w:rsid w:val="002A76C8"/>
    <w:rsid w:val="002A7ECF"/>
    <w:rsid w:val="002B353B"/>
    <w:rsid w:val="002C1AEC"/>
    <w:rsid w:val="002D0132"/>
    <w:rsid w:val="00302E7A"/>
    <w:rsid w:val="003209A6"/>
    <w:rsid w:val="00336218"/>
    <w:rsid w:val="00336606"/>
    <w:rsid w:val="0034455D"/>
    <w:rsid w:val="0034463C"/>
    <w:rsid w:val="00354908"/>
    <w:rsid w:val="0035598C"/>
    <w:rsid w:val="0036018E"/>
    <w:rsid w:val="00362B84"/>
    <w:rsid w:val="00364D83"/>
    <w:rsid w:val="003664EA"/>
    <w:rsid w:val="00372E2C"/>
    <w:rsid w:val="003926A8"/>
    <w:rsid w:val="00394B26"/>
    <w:rsid w:val="003A2B60"/>
    <w:rsid w:val="003D33C5"/>
    <w:rsid w:val="003E2851"/>
    <w:rsid w:val="003F158D"/>
    <w:rsid w:val="00401857"/>
    <w:rsid w:val="004079F5"/>
    <w:rsid w:val="00407BFF"/>
    <w:rsid w:val="0042677D"/>
    <w:rsid w:val="004337A2"/>
    <w:rsid w:val="00453066"/>
    <w:rsid w:val="0045404F"/>
    <w:rsid w:val="00474A85"/>
    <w:rsid w:val="00482976"/>
    <w:rsid w:val="00490D37"/>
    <w:rsid w:val="004A3381"/>
    <w:rsid w:val="004B4A57"/>
    <w:rsid w:val="004B53E6"/>
    <w:rsid w:val="004C6AE9"/>
    <w:rsid w:val="004D10F6"/>
    <w:rsid w:val="004D4504"/>
    <w:rsid w:val="004D4B08"/>
    <w:rsid w:val="004F2AE6"/>
    <w:rsid w:val="004F4324"/>
    <w:rsid w:val="004F57F7"/>
    <w:rsid w:val="0052025A"/>
    <w:rsid w:val="00533184"/>
    <w:rsid w:val="00554ADA"/>
    <w:rsid w:val="00565195"/>
    <w:rsid w:val="00576858"/>
    <w:rsid w:val="00576A89"/>
    <w:rsid w:val="00587D3A"/>
    <w:rsid w:val="005920C4"/>
    <w:rsid w:val="00596599"/>
    <w:rsid w:val="005A1BDC"/>
    <w:rsid w:val="005C16F9"/>
    <w:rsid w:val="005C2B2D"/>
    <w:rsid w:val="005D44E1"/>
    <w:rsid w:val="005D7C3E"/>
    <w:rsid w:val="005E27FF"/>
    <w:rsid w:val="005F446B"/>
    <w:rsid w:val="005F4EE9"/>
    <w:rsid w:val="00600CD0"/>
    <w:rsid w:val="006313F8"/>
    <w:rsid w:val="0065126C"/>
    <w:rsid w:val="00660915"/>
    <w:rsid w:val="0066190A"/>
    <w:rsid w:val="00661FA6"/>
    <w:rsid w:val="00674159"/>
    <w:rsid w:val="0068201B"/>
    <w:rsid w:val="0068326D"/>
    <w:rsid w:val="006A001E"/>
    <w:rsid w:val="006A6387"/>
    <w:rsid w:val="006D5D7D"/>
    <w:rsid w:val="006E6DB2"/>
    <w:rsid w:val="006F33C2"/>
    <w:rsid w:val="007016C5"/>
    <w:rsid w:val="00712B05"/>
    <w:rsid w:val="007464CF"/>
    <w:rsid w:val="007477A4"/>
    <w:rsid w:val="007668FE"/>
    <w:rsid w:val="0077510B"/>
    <w:rsid w:val="007954FF"/>
    <w:rsid w:val="007A579F"/>
    <w:rsid w:val="007A7CBC"/>
    <w:rsid w:val="007C3614"/>
    <w:rsid w:val="007C7523"/>
    <w:rsid w:val="007D61CE"/>
    <w:rsid w:val="007F2350"/>
    <w:rsid w:val="007F55E6"/>
    <w:rsid w:val="008023E0"/>
    <w:rsid w:val="008106CC"/>
    <w:rsid w:val="00811B3B"/>
    <w:rsid w:val="00812D18"/>
    <w:rsid w:val="00847183"/>
    <w:rsid w:val="00852383"/>
    <w:rsid w:val="008637AF"/>
    <w:rsid w:val="00875E40"/>
    <w:rsid w:val="00886078"/>
    <w:rsid w:val="008A491D"/>
    <w:rsid w:val="008B6A9D"/>
    <w:rsid w:val="008D27B9"/>
    <w:rsid w:val="009252D3"/>
    <w:rsid w:val="00933A80"/>
    <w:rsid w:val="009527FC"/>
    <w:rsid w:val="009543D9"/>
    <w:rsid w:val="00990FB0"/>
    <w:rsid w:val="00993C73"/>
    <w:rsid w:val="009A3021"/>
    <w:rsid w:val="009B0318"/>
    <w:rsid w:val="009B2095"/>
    <w:rsid w:val="009D4CAD"/>
    <w:rsid w:val="009F01E3"/>
    <w:rsid w:val="00A067F0"/>
    <w:rsid w:val="00A36B25"/>
    <w:rsid w:val="00A47717"/>
    <w:rsid w:val="00A658FB"/>
    <w:rsid w:val="00AB2B32"/>
    <w:rsid w:val="00AC6D97"/>
    <w:rsid w:val="00AF1ED3"/>
    <w:rsid w:val="00AF7BB0"/>
    <w:rsid w:val="00B13B24"/>
    <w:rsid w:val="00B27646"/>
    <w:rsid w:val="00B56B01"/>
    <w:rsid w:val="00B612C1"/>
    <w:rsid w:val="00B77A0C"/>
    <w:rsid w:val="00B813A0"/>
    <w:rsid w:val="00BC52AC"/>
    <w:rsid w:val="00BD0251"/>
    <w:rsid w:val="00BD40E4"/>
    <w:rsid w:val="00BF0BF1"/>
    <w:rsid w:val="00BF1E7A"/>
    <w:rsid w:val="00BF641F"/>
    <w:rsid w:val="00C54725"/>
    <w:rsid w:val="00C603F8"/>
    <w:rsid w:val="00C63D43"/>
    <w:rsid w:val="00C64EB2"/>
    <w:rsid w:val="00CB1CA1"/>
    <w:rsid w:val="00CD4E66"/>
    <w:rsid w:val="00CF5FCD"/>
    <w:rsid w:val="00CF7349"/>
    <w:rsid w:val="00D1695A"/>
    <w:rsid w:val="00D1707D"/>
    <w:rsid w:val="00D21E8B"/>
    <w:rsid w:val="00D37153"/>
    <w:rsid w:val="00D5277E"/>
    <w:rsid w:val="00D545A3"/>
    <w:rsid w:val="00D55B33"/>
    <w:rsid w:val="00D57CBC"/>
    <w:rsid w:val="00D62A13"/>
    <w:rsid w:val="00D62CEB"/>
    <w:rsid w:val="00D71104"/>
    <w:rsid w:val="00D826E2"/>
    <w:rsid w:val="00D97951"/>
    <w:rsid w:val="00DB335B"/>
    <w:rsid w:val="00DB57ED"/>
    <w:rsid w:val="00DC57AB"/>
    <w:rsid w:val="00DD0D83"/>
    <w:rsid w:val="00DD2D55"/>
    <w:rsid w:val="00DD4BC0"/>
    <w:rsid w:val="00DD7AB3"/>
    <w:rsid w:val="00DE7519"/>
    <w:rsid w:val="00E06974"/>
    <w:rsid w:val="00E16705"/>
    <w:rsid w:val="00E17E07"/>
    <w:rsid w:val="00E26724"/>
    <w:rsid w:val="00E30754"/>
    <w:rsid w:val="00E5380C"/>
    <w:rsid w:val="00E577CA"/>
    <w:rsid w:val="00E6325F"/>
    <w:rsid w:val="00E745A0"/>
    <w:rsid w:val="00E921A4"/>
    <w:rsid w:val="00E96AB1"/>
    <w:rsid w:val="00EB0974"/>
    <w:rsid w:val="00EC6EB2"/>
    <w:rsid w:val="00ED4214"/>
    <w:rsid w:val="00ED5969"/>
    <w:rsid w:val="00EE110A"/>
    <w:rsid w:val="00F04983"/>
    <w:rsid w:val="00F34256"/>
    <w:rsid w:val="00F6209D"/>
    <w:rsid w:val="00F705D1"/>
    <w:rsid w:val="00F94BDE"/>
    <w:rsid w:val="00FA3D10"/>
    <w:rsid w:val="00FC3C58"/>
    <w:rsid w:val="00FC4613"/>
    <w:rsid w:val="00FC60AA"/>
    <w:rsid w:val="00FE5F85"/>
    <w:rsid w:val="00FF14A0"/>
    <w:rsid w:val="00FF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33B4F"/>
  <w15:chartTrackingRefBased/>
  <w15:docId w15:val="{BD7FA16B-A6FC-42A8-8920-9E259911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1F6"/>
    <w:rPr>
      <w:rFonts w:ascii="Cambria" w:eastAsia="MS Mincho" w:hAnsi="Cambria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0361F6"/>
    <w:pPr>
      <w:keepNext/>
      <w:outlineLvl w:val="4"/>
    </w:pPr>
    <w:rPr>
      <w:rFonts w:ascii="Times New Roman" w:eastAsia="Times New Roman" w:hAnsi="Times New Roman"/>
      <w:b/>
      <w:bCs/>
      <w:szCs w:val="20"/>
      <w:lang w:val="x-none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0361F6"/>
    <w:rPr>
      <w:rFonts w:ascii="Times New Roman" w:eastAsia="Times New Roman" w:hAnsi="Times New Roman" w:cs="Times New Roman"/>
      <w:b/>
      <w:bCs/>
      <w:sz w:val="24"/>
      <w:szCs w:val="20"/>
      <w:lang w:val="x-none" w:eastAsia="pt-BR"/>
    </w:rPr>
  </w:style>
  <w:style w:type="paragraph" w:styleId="BodyText2">
    <w:name w:val="Body Text 2"/>
    <w:basedOn w:val="Normal"/>
    <w:link w:val="BodyText2Char"/>
    <w:rsid w:val="000361F6"/>
    <w:pPr>
      <w:jc w:val="both"/>
    </w:pPr>
    <w:rPr>
      <w:rFonts w:ascii="Arial" w:eastAsia="Times New Roman" w:hAnsi="Arial"/>
      <w:szCs w:val="20"/>
      <w:lang w:val="x-none" w:eastAsia="pt-BR"/>
    </w:rPr>
  </w:style>
  <w:style w:type="character" w:customStyle="1" w:styleId="BodyText2Char">
    <w:name w:val="Body Text 2 Char"/>
    <w:basedOn w:val="DefaultParagraphFont"/>
    <w:link w:val="BodyText2"/>
    <w:rsid w:val="000361F6"/>
    <w:rPr>
      <w:rFonts w:ascii="Arial" w:eastAsia="Times New Roman" w:hAnsi="Arial" w:cs="Times New Roman"/>
      <w:sz w:val="24"/>
      <w:szCs w:val="20"/>
      <w:lang w:val="x-none" w:eastAsia="pt-BR"/>
    </w:rPr>
  </w:style>
  <w:style w:type="character" w:styleId="Hyperlink">
    <w:name w:val="Hyperlink"/>
    <w:uiPriority w:val="99"/>
    <w:unhideWhenUsed/>
    <w:rsid w:val="000361F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510B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7519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2B84"/>
    <w:rPr>
      <w:rFonts w:asciiTheme="minorHAnsi" w:eastAsiaTheme="minorEastAsia" w:hAnsiTheme="minorHAnsi" w:cstheme="minorBidi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2B84"/>
    <w:rPr>
      <w:rFonts w:eastAsiaTheme="minorEastAsia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B84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B84"/>
    <w:rPr>
      <w:rFonts w:ascii="Times New Roman" w:eastAsia="MS Mincho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6190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190A"/>
    <w:rPr>
      <w:rFonts w:ascii="Cambria" w:eastAsia="MS Mincho" w:hAnsi="Cambria" w:cs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190A"/>
    <w:rPr>
      <w:rFonts w:ascii="Cambria" w:eastAsia="MS Mincho" w:hAnsi="Cambria" w:cs="Times New Roman"/>
      <w:b/>
      <w:bCs/>
      <w:sz w:val="20"/>
      <w:szCs w:val="20"/>
      <w:lang w:eastAsia="zh-CN"/>
    </w:rPr>
  </w:style>
  <w:style w:type="paragraph" w:styleId="Revision">
    <w:name w:val="Revision"/>
    <w:hidden/>
    <w:uiPriority w:val="99"/>
    <w:semiHidden/>
    <w:rsid w:val="0066190A"/>
    <w:rPr>
      <w:rFonts w:ascii="Cambria" w:eastAsia="MS Mincho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1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garrett@ufl.edu" TargetMode="External"/><Relationship Id="rId4" Type="http://schemas.openxmlformats.org/officeDocument/2006/relationships/hyperlink" Target="mailto:akirpich@gsu.edu" TargetMode="Externa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MacWilkinson,Katherine A</dc:creator>
  <cp:keywords/>
  <dc:description/>
  <cp:lastModifiedBy>Lemas,Dominick</cp:lastModifiedBy>
  <cp:revision>3</cp:revision>
  <dcterms:created xsi:type="dcterms:W3CDTF">2020-02-03T22:10:00Z</dcterms:created>
  <dcterms:modified xsi:type="dcterms:W3CDTF">2020-02-03T22:20:00Z</dcterms:modified>
</cp:coreProperties>
</file>